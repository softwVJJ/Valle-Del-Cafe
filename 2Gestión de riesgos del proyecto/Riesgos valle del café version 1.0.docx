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customXmlInsRangeStart w:id="0" w:author="jessica qv" w:date="2018-03-11T19:00:00Z"/>
    <w:sdt>
      <w:sdtPr>
        <w:id w:val="-336765617"/>
        <w:docPartObj>
          <w:docPartGallery w:val="Cover Pages"/>
          <w:docPartUnique/>
        </w:docPartObj>
      </w:sdtPr>
      <w:sdtEndPr>
        <w:rPr>
          <w:b/>
        </w:rPr>
      </w:sdtEndPr>
      <w:sdtContent>
        <w:customXmlInsRangeEnd w:id="0"/>
        <w:p w:rsidR="0026441C" w:rsidRDefault="0026441C">
          <w:pPr>
            <w:rPr>
              <w:ins w:id="1" w:author="jessica qv" w:date="2018-03-11T19:00:00Z"/>
            </w:rPr>
          </w:pPr>
          <w:ins w:id="2" w:author="jessica qv" w:date="2018-03-11T19:00:00Z">
            <w:r>
              <w:rPr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page">
                        <wp:align>center</wp:align>
                      </wp:positionH>
                      <mc:AlternateContent>
                        <mc:Choice Requires="wp14">
                          <wp:positionV relativeFrom="page">
                            <wp14:pctPosVOffset>2300</wp14:pctPosVOffset>
                          </wp:positionV>
                        </mc:Choice>
                        <mc:Fallback>
                          <wp:positionV relativeFrom="page">
                            <wp:posOffset>178435</wp:posOffset>
                          </wp:positionV>
                        </mc:Fallback>
                      </mc:AlternateContent>
                      <wp:extent cx="7315200" cy="1215391"/>
                      <wp:effectExtent l="0" t="0" r="1270" b="1905"/>
                      <wp:wrapNone/>
                      <wp:docPr id="149" name="Grupo 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5200" cy="1215391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50" name="Rectángulo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ángulo 151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5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94100</wp14:pctWidth>
                      </wp14:sizeRelH>
                      <wp14:sizeRelV relativeFrom="page">
                        <wp14:pctHeight>12100</wp14:pctHeight>
                      </wp14:sizeRelV>
                    </wp:anchor>
                  </w:drawing>
                </mc:Choice>
                <mc:Fallback>
                  <w:pict>
                    <v:group w14:anchorId="5157797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  <v:fill r:id="rId6" o:title="" recolor="t" rotate="t" type="frame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align>center</wp:align>
                      </wp:positionH>
                      <mc:AlternateContent>
                        <mc:Choice Requires="wp14">
                          <wp:positionV relativeFrom="page">
                            <wp14:pctPosVOffset>30000</wp14:pctPosVOffset>
                          </wp:positionV>
                        </mc:Choice>
                        <mc:Fallback>
                          <wp:positionV relativeFrom="page">
                            <wp:posOffset>2331720</wp:posOffset>
                          </wp:positionV>
                        </mc:Fallback>
                      </mc:AlternateContent>
                      <wp:extent cx="7315200" cy="3638550"/>
                      <wp:effectExtent l="0" t="0" r="0" b="6350"/>
                      <wp:wrapSquare wrapText="bothSides"/>
                      <wp:docPr id="154" name="Cuadro de texto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15200" cy="3638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41C" w:rsidRDefault="00247C05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36"/>
                                        <w:szCs w:val="36"/>
                                      </w:rPr>
                                      <w:alias w:val="Título"/>
                                      <w:tag w:val=""/>
                                      <w:id w:val="630141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/>
                                    <w:sdtContent>
                                      <w:ins w:id="3" w:author="jessica qv" w:date="2018-03-11T19:00:00Z">
                                        <w:r w:rsidR="0026441C" w:rsidRPr="0026441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/>
                                            <w:sz w:val="36"/>
                                            <w:szCs w:val="36"/>
                                          </w:rPr>
                                          <w:t>Gestión de trazabilidad para la empresa Valle del Café</w:t>
                                        </w:r>
                                      </w:ins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val="es-CO" w:eastAsia="es-CO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6441C" w:rsidRDefault="0026441C">
                                      <w:pPr>
                                        <w:jc w:val="right"/>
                                        <w:rPr>
                                          <w:ins w:id="4" w:author="jessica qv" w:date="2018-03-11T19:00:00Z"/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00000"/>
                                          <w:sz w:val="36"/>
                                          <w:szCs w:val="36"/>
                                          <w:lang w:val="es-CO" w:eastAsia="es-CO"/>
                                        </w:rPr>
                                      </w:pPr>
                                      <w:ins w:id="5" w:author="jessica qv" w:date="2018-03-11T19:00:00Z">
                                        <w:r w:rsidRPr="0026441C"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bCs/>
                                            <w:color w:val="000000"/>
                                            <w:sz w:val="36"/>
                                            <w:szCs w:val="36"/>
                                            <w:lang w:val="es-CO" w:eastAsia="es-CO"/>
                                          </w:rPr>
                                          <w:t>Documento de riesgos</w:t>
                                        </w:r>
                                      </w:ins>
                                    </w:p>
                                  </w:sdtContent>
                                </w:sdt>
                                <w:p w:rsidR="0026441C" w:rsidRDefault="0026441C" w:rsidP="0026441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ins w:id="6" w:author="jessica qv" w:date="2018-03-11T19:00:00Z"/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es-CO" w:eastAsia="es-CO"/>
                                    </w:rPr>
                                  </w:pPr>
                                  <w:ins w:id="7" w:author="jessica qv" w:date="2018-03-11T19:00:00Z">
                                    <w:r w:rsidRPr="0026441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  <w:lang w:val="es-CO" w:eastAsia="es-CO"/>
                                      </w:rPr>
                                      <w:t>Versión 1.0</w:t>
                                    </w:r>
                                  </w:ins>
                                </w:p>
                                <w:p w:rsidR="0026441C" w:rsidRDefault="0026441C">
                                  <w:pPr>
                                    <w:jc w:val="right"/>
                                    <w:rPr>
                                      <w:smallCap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94100</wp14:pctWidth>
                      </wp14:sizeRelH>
                      <wp14:sizeRelV relativeFrom="page">
                        <wp14:pctHeight>36300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  <v:textbox inset="126pt,0,54pt,0">
                        <w:txbxContent>
                          <w:p w:rsidR="0026441C" w:rsidRDefault="0026441C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ins w:id="8" w:author="jessica qv" w:date="2018-03-11T19:00:00Z">
                                  <w:r w:rsidRPr="0026441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  <w:t>Gestión de trazabilidad para la empresa Valle del Café</w:t>
                                  </w:r>
                                </w:ins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s-CO" w:eastAsia="es-CO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6441C" w:rsidRDefault="0026441C">
                                <w:pPr>
                                  <w:jc w:val="right"/>
                                  <w:rPr>
                                    <w:ins w:id="9" w:author="jessica qv" w:date="2018-03-11T19:00:00Z"/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val="es-CO" w:eastAsia="es-CO"/>
                                  </w:rPr>
                                </w:pPr>
                                <w:ins w:id="10" w:author="jessica qv" w:date="2018-03-11T19:00:00Z">
                                  <w:r w:rsidRPr="0026441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val="es-CO" w:eastAsia="es-CO"/>
                                    </w:rPr>
                                    <w:t>Documento de riesgos</w:t>
                                  </w:r>
                                </w:ins>
                              </w:p>
                            </w:sdtContent>
                          </w:sdt>
                          <w:p w:rsidR="0026441C" w:rsidRDefault="0026441C" w:rsidP="0026441C">
                            <w:pPr>
                              <w:spacing w:after="0" w:line="240" w:lineRule="auto"/>
                              <w:jc w:val="right"/>
                              <w:rPr>
                                <w:ins w:id="11" w:author="jessica qv" w:date="2018-03-11T19:00:00Z"/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s-CO" w:eastAsia="es-CO"/>
                              </w:rPr>
                            </w:pPr>
                            <w:ins w:id="12" w:author="jessica qv" w:date="2018-03-11T19:00:00Z">
                              <w:r w:rsidRPr="0026441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s-CO" w:eastAsia="es-CO"/>
                                </w:rPr>
                                <w:t>Versión 1.0</w:t>
                              </w:r>
                            </w:ins>
                          </w:p>
                          <w:p w:rsidR="0026441C" w:rsidRDefault="0026441C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</w:ins>
        </w:p>
        <w:p w:rsidR="0026441C" w:rsidRDefault="0026441C">
          <w:pPr>
            <w:rPr>
              <w:ins w:id="8" w:author="jessica qv" w:date="2018-03-11T19:00:00Z"/>
              <w:rFonts w:ascii="Times New Roman" w:eastAsia="Times New Roman" w:hAnsi="Times New Roman" w:cs="Times New Roman"/>
              <w:b/>
              <w:sz w:val="24"/>
              <w:szCs w:val="24"/>
              <w:lang w:val="es-CO" w:eastAsia="es-CO"/>
            </w:rPr>
          </w:pPr>
          <w:ins w:id="9" w:author="jessica qv" w:date="2018-03-11T19:00:00Z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295275</wp:posOffset>
                      </wp:positionH>
                      <wp:positionV relativeFrom="page">
                        <wp:posOffset>5772150</wp:posOffset>
                      </wp:positionV>
                      <wp:extent cx="7315200" cy="1172845"/>
                      <wp:effectExtent l="0" t="0" r="0" b="8255"/>
                      <wp:wrapSquare wrapText="bothSides"/>
                      <wp:docPr id="152" name="Cuadro de texto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15200" cy="1172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41C" w:rsidRDefault="0026441C" w:rsidP="0026441C">
                                  <w:pPr>
                                    <w:pStyle w:val="Sinespaciado"/>
                                    <w:jc w:val="right"/>
                                    <w:rPr>
                                      <w:ins w:id="10" w:author="jessica qv" w:date="2018-03-11T19:02:00Z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ins w:id="11" w:author="jessica qv" w:date="2018-03-11T19:02:00Z"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Autores</w:t>
                                    </w:r>
                                  </w:ins>
                                </w:p>
                                <w:p w:rsidR="0026441C" w:rsidRDefault="0026441C" w:rsidP="0026441C">
                                  <w:pPr>
                                    <w:pStyle w:val="Sinespaciado"/>
                                    <w:jc w:val="right"/>
                                    <w:rPr>
                                      <w:ins w:id="12" w:author="jessica qv" w:date="2018-03-11T19:01:00Z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ins w:id="13" w:author="jessica qv" w:date="2018-03-11T19:01:00Z"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Victor Alfonso Cruz</w:t>
                                    </w:r>
                                  </w:ins>
                                </w:p>
                                <w:p w:rsidR="0026441C" w:rsidRDefault="0026441C" w:rsidP="0026441C">
                                  <w:pPr>
                                    <w:pStyle w:val="Sinespaciado"/>
                                    <w:jc w:val="right"/>
                                    <w:rPr>
                                      <w:ins w:id="14" w:author="jessica qv" w:date="2018-03-11T19:01:00Z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ins w:id="15" w:author="jessica qv" w:date="2018-03-11T19:01:00Z"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Jessica Ma. Quintero </w:t>
                                    </w:r>
                                  </w:ins>
                                </w:p>
                                <w:p w:rsidR="0026441C" w:rsidRPr="0026441C" w:rsidRDefault="0026441C" w:rsidP="0026441C">
                                  <w:pPr>
                                    <w:pStyle w:val="Sinespaciado"/>
                                    <w:jc w:val="right"/>
                                    <w:rPr>
                                      <w:ins w:id="16" w:author="jessica qv" w:date="2018-03-11T19:01:00Z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ins w:id="17" w:author="jessica qv" w:date="2018-03-11T19:01:00Z"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Jhonathan Prieto</w:t>
                                    </w:r>
                                  </w:ins>
                                </w:p>
                                <w:customXmlDelRangeStart w:id="18" w:author="jessica qv" w:date="2018-03-11T19:01:00Z"/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126754541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customXmlDelRangeEnd w:id="18"/>
                                    <w:p w:rsidR="0026441C" w:rsidDel="0026441C" w:rsidRDefault="00247C05">
                                      <w:pPr>
                                        <w:pStyle w:val="Sinespaciado"/>
                                        <w:jc w:val="right"/>
                                        <w:rPr>
                                          <w:del w:id="19" w:author="jessica qv" w:date="2018-03-11T19:01:00Z"/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customXmlDelRangeStart w:id="20" w:author="jessica qv" w:date="2018-03-11T19:01:00Z"/>
                                  </w:sdtContent>
                                </w:sdt>
                                <w:customXmlDelRangeEnd w:id="20"/>
                                <w:p w:rsidR="0026441C" w:rsidRDefault="00247C05">
                                  <w:pPr>
                                    <w:pStyle w:val="Sinespaciado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customXmlDelRangeStart w:id="21" w:author="jessica qv" w:date="2018-03-11T19:01:00Z"/>
                                  <w:sdt>
                                    <w:sdtP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alias w:val="CorreoElectrónico"/>
                                      <w:tag w:val="CorreoElectrónico"/>
                                      <w:id w:val="1055577738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customXmlDelRangeEnd w:id="21"/>
                                      <w:customXmlDelRangeStart w:id="22" w:author="jessica qv" w:date="2018-03-11T19:01:00Z"/>
                                    </w:sdtContent>
                                  </w:sdt>
                                  <w:customXmlDelRangeEnd w:id="2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94100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2" o:spid="_x0000_s1027" type="#_x0000_t202" style="position:absolute;margin-left:23.25pt;margin-top:454.5pt;width:8in;height:92.3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" filled="f" stroked="f" strokeweight=".5pt">
                      <v:textbox inset="126pt,0,54pt,0">
                        <w:txbxContent>
                          <w:p w:rsidR="0026441C" w:rsidRDefault="0026441C" w:rsidP="0026441C">
                            <w:pPr>
                              <w:pStyle w:val="Sinespaciado"/>
                              <w:jc w:val="right"/>
                              <w:rPr>
                                <w:ins w:id="28" w:author="jessica qv" w:date="2018-03-11T19:02:00Z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ins w:id="29" w:author="jessica qv" w:date="2018-03-11T19:02:00Z"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Autores</w:t>
                              </w:r>
                            </w:ins>
                          </w:p>
                          <w:p w:rsidR="0026441C" w:rsidRDefault="0026441C" w:rsidP="0026441C">
                            <w:pPr>
                              <w:pStyle w:val="Sinespaciado"/>
                              <w:jc w:val="right"/>
                              <w:rPr>
                                <w:ins w:id="30" w:author="jessica qv" w:date="2018-03-11T19:01:00Z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ins w:id="31" w:author="jessica qv" w:date="2018-03-11T19:01:00Z"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Victor Alfonso Cruz</w:t>
                              </w:r>
                            </w:ins>
                          </w:p>
                          <w:p w:rsidR="0026441C" w:rsidRDefault="0026441C" w:rsidP="0026441C">
                            <w:pPr>
                              <w:pStyle w:val="Sinespaciado"/>
                              <w:jc w:val="right"/>
                              <w:rPr>
                                <w:ins w:id="32" w:author="jessica qv" w:date="2018-03-11T19:01:00Z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ins w:id="33" w:author="jessica qv" w:date="2018-03-11T19:01:00Z"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Jessica Ma. Quintero </w:t>
                              </w:r>
                            </w:ins>
                          </w:p>
                          <w:p w:rsidR="0026441C" w:rsidRPr="0026441C" w:rsidRDefault="0026441C" w:rsidP="0026441C">
                            <w:pPr>
                              <w:pStyle w:val="Sinespaciado"/>
                              <w:jc w:val="right"/>
                              <w:rPr>
                                <w:ins w:id="34" w:author="jessica qv" w:date="2018-03-11T19:01:00Z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ins w:id="35" w:author="jessica qv" w:date="2018-03-11T19:01:00Z"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Jhonathan Prieto</w:t>
                              </w:r>
                            </w:ins>
                          </w:p>
                          <w:customXmlDelRangeStart w:id="36" w:author="jessica qv" w:date="2018-03-11T19:01:00Z"/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126754541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customXmlDelRangeEnd w:id="36"/>
                              <w:p w:rsidR="0026441C" w:rsidDel="0026441C" w:rsidRDefault="0026441C">
                                <w:pPr>
                                  <w:pStyle w:val="Sinespaciado"/>
                                  <w:jc w:val="right"/>
                                  <w:rPr>
                                    <w:del w:id="37" w:author="jessica qv" w:date="2018-03-11T19:01:00Z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customXmlDelRangeStart w:id="38" w:author="jessica qv" w:date="2018-03-11T19:01:00Z"/>
                            </w:sdtContent>
                          </w:sdt>
                          <w:customXmlDelRangeEnd w:id="38"/>
                          <w:p w:rsidR="0026441C" w:rsidRDefault="0026441C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customXmlDelRangeStart w:id="39" w:author="jessica qv" w:date="2018-03-11T19:01:00Z"/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CorreoElectrónico"/>
                                <w:tag w:val="CorreoElectrónico"/>
                                <w:id w:val="1055577738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customXmlDelRangeEnd w:id="39"/>
                                <w:customXmlDelRangeStart w:id="40" w:author="jessica qv" w:date="2018-03-11T19:01:00Z"/>
                              </w:sdtContent>
                            </w:sdt>
                            <w:customXmlDelRangeEnd w:id="40"/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  <w:r>
              <w:rPr>
                <w:b/>
              </w:rPr>
              <w:br w:type="page"/>
            </w:r>
          </w:ins>
        </w:p>
        <w:customXmlInsRangeStart w:id="23" w:author="jessica qv" w:date="2018-03-11T19:00:00Z"/>
      </w:sdtContent>
    </w:sdt>
    <w:customXmlInsRangeEnd w:id="23"/>
    <w:p w:rsidR="0026441C" w:rsidRDefault="0026441C">
      <w:pPr>
        <w:rPr>
          <w:ins w:id="24" w:author="jessica qv" w:date="2018-03-11T18:59:00Z"/>
          <w:rFonts w:ascii="Arial" w:eastAsia="Times New Roman" w:hAnsi="Arial" w:cs="Arial"/>
          <w:b/>
          <w:bCs/>
          <w:color w:val="000000"/>
          <w:sz w:val="28"/>
          <w:szCs w:val="28"/>
          <w:lang w:val="es-CO" w:eastAsia="es-CO"/>
        </w:rPr>
      </w:pPr>
    </w:p>
    <w:p w:rsidR="0026441C" w:rsidRDefault="0026441C">
      <w:pPr>
        <w:spacing w:after="0" w:line="240" w:lineRule="auto"/>
        <w:ind w:left="708"/>
        <w:jc w:val="center"/>
        <w:rPr>
          <w:ins w:id="25" w:author="jessica qv" w:date="2018-03-11T19:07:00Z"/>
          <w:rFonts w:ascii="Arial" w:eastAsia="Times New Roman" w:hAnsi="Arial" w:cs="Arial"/>
          <w:b/>
          <w:bCs/>
          <w:color w:val="000000"/>
          <w:sz w:val="36"/>
          <w:szCs w:val="36"/>
          <w:lang w:val="es-CO" w:eastAsia="es-CO"/>
        </w:rPr>
        <w:pPrChange w:id="26" w:author="jessica qv" w:date="2018-03-11T19:05:00Z">
          <w:pPr>
            <w:spacing w:after="0" w:line="240" w:lineRule="auto"/>
            <w:jc w:val="center"/>
          </w:pPr>
        </w:pPrChange>
      </w:pPr>
      <w:ins w:id="27" w:author="jessica qv" w:date="2018-03-11T19:06:00Z">
        <w:r>
          <w:rPr>
            <w:rFonts w:ascii="Arial" w:eastAsia="Times New Roman" w:hAnsi="Arial" w:cs="Arial"/>
            <w:b/>
            <w:bCs/>
            <w:color w:val="000000"/>
            <w:sz w:val="36"/>
            <w:szCs w:val="36"/>
            <w:lang w:val="es-CO" w:eastAsia="es-CO"/>
          </w:rPr>
          <w:t>Historial de Revisión</w:t>
        </w:r>
      </w:ins>
    </w:p>
    <w:p w:rsidR="0026441C" w:rsidRDefault="0026441C">
      <w:pPr>
        <w:spacing w:after="0" w:line="240" w:lineRule="auto"/>
        <w:ind w:left="708"/>
        <w:jc w:val="center"/>
        <w:rPr>
          <w:ins w:id="28" w:author="jessica qv" w:date="2018-03-11T19:07:00Z"/>
          <w:rFonts w:ascii="Arial" w:eastAsia="Times New Roman" w:hAnsi="Arial" w:cs="Arial"/>
          <w:b/>
          <w:bCs/>
          <w:color w:val="000000"/>
          <w:sz w:val="36"/>
          <w:szCs w:val="36"/>
          <w:lang w:val="es-CO" w:eastAsia="es-CO"/>
        </w:rPr>
        <w:pPrChange w:id="29" w:author="jessica qv" w:date="2018-03-11T19:05:00Z">
          <w:pPr>
            <w:spacing w:after="0" w:line="240" w:lineRule="auto"/>
            <w:jc w:val="center"/>
          </w:pPr>
        </w:pPrChange>
      </w:pPr>
    </w:p>
    <w:p w:rsidR="0026441C" w:rsidRPr="0026441C" w:rsidRDefault="0026441C">
      <w:pPr>
        <w:spacing w:after="0" w:line="240" w:lineRule="auto"/>
        <w:ind w:left="708"/>
        <w:jc w:val="center"/>
        <w:rPr>
          <w:ins w:id="30" w:author="jessica qv" w:date="2018-03-11T18:59:00Z"/>
          <w:rFonts w:ascii="Times New Roman" w:eastAsia="Times New Roman" w:hAnsi="Times New Roman" w:cs="Times New Roman"/>
          <w:sz w:val="24"/>
          <w:szCs w:val="24"/>
          <w:lang w:val="es-CO" w:eastAsia="es-CO"/>
        </w:rPr>
        <w:pPrChange w:id="31" w:author="jessica qv" w:date="2018-03-11T19:05:00Z">
          <w:pPr>
            <w:spacing w:after="0" w:line="240" w:lineRule="auto"/>
            <w:jc w:val="center"/>
          </w:pPr>
        </w:pPrChange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883"/>
        <w:gridCol w:w="9081"/>
        <w:gridCol w:w="2082"/>
        <w:tblGridChange w:id="32">
          <w:tblGrid>
            <w:gridCol w:w="1227"/>
            <w:gridCol w:w="883"/>
            <w:gridCol w:w="9081"/>
            <w:gridCol w:w="550"/>
            <w:gridCol w:w="1532"/>
          </w:tblGrid>
        </w:tblGridChange>
      </w:tblGrid>
      <w:tr w:rsidR="0026441C" w:rsidRPr="0026441C" w:rsidTr="0026441C">
        <w:trPr>
          <w:ins w:id="33" w:author="jessica qv" w:date="2018-03-11T18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41C" w:rsidRPr="0026441C" w:rsidRDefault="0026441C" w:rsidP="0026441C">
            <w:pPr>
              <w:spacing w:after="120" w:line="240" w:lineRule="auto"/>
              <w:jc w:val="center"/>
              <w:rPr>
                <w:ins w:id="34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ins w:id="35" w:author="jessica qv" w:date="2018-03-11T18:59:00Z">
              <w:r w:rsidRPr="0026441C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20"/>
                  <w:lang w:val="es-CO" w:eastAsia="es-CO"/>
                </w:rPr>
                <w:t>Fecha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41C" w:rsidRPr="0026441C" w:rsidRDefault="0026441C" w:rsidP="0026441C">
            <w:pPr>
              <w:spacing w:after="120" w:line="240" w:lineRule="auto"/>
              <w:jc w:val="center"/>
              <w:rPr>
                <w:ins w:id="36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ins w:id="37" w:author="jessica qv" w:date="2018-03-11T19:06:00Z">
              <w:r w:rsidRPr="0026441C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20"/>
                  <w:lang w:val="es-CO" w:eastAsia="es-CO"/>
                </w:rPr>
                <w:t>Versión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41C" w:rsidRPr="0026441C" w:rsidRDefault="0026441C" w:rsidP="0026441C">
            <w:pPr>
              <w:spacing w:after="120" w:line="240" w:lineRule="auto"/>
              <w:jc w:val="center"/>
              <w:rPr>
                <w:ins w:id="38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ins w:id="39" w:author="jessica qv" w:date="2018-03-11T18:59:00Z">
              <w:r w:rsidRPr="0026441C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20"/>
                  <w:lang w:val="es-CO" w:eastAsia="es-CO"/>
                </w:rPr>
                <w:t>Descripción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41C" w:rsidRPr="0026441C" w:rsidRDefault="0026441C" w:rsidP="0026441C">
            <w:pPr>
              <w:spacing w:after="120" w:line="240" w:lineRule="auto"/>
              <w:jc w:val="center"/>
              <w:rPr>
                <w:ins w:id="40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ins w:id="41" w:author="jessica qv" w:date="2018-03-11T18:59:00Z">
              <w:r w:rsidRPr="0026441C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20"/>
                  <w:lang w:val="es-CO" w:eastAsia="es-CO"/>
                </w:rPr>
                <w:t>Autor</w:t>
              </w:r>
            </w:ins>
          </w:p>
        </w:tc>
      </w:tr>
      <w:tr w:rsidR="0026441C" w:rsidRPr="0026441C" w:rsidTr="00C06F7E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PrExChange w:id="42" w:author="jessica qv" w:date="2018-03-12T20:16:00Z">
            <w:tblPrEx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43" w:author="jessica qv" w:date="2018-03-11T18:5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44" w:author="jessica qv" w:date="2018-03-12T20:16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26441C" w:rsidRPr="0026441C" w:rsidRDefault="0026441C" w:rsidP="0026441C">
            <w:pPr>
              <w:spacing w:after="120" w:line="240" w:lineRule="auto"/>
              <w:rPr>
                <w:ins w:id="45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ins w:id="46" w:author="jessica qv" w:date="2018-03-11T18:59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>11/marzo/18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47" w:author="jessica qv" w:date="2018-03-12T20:16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26441C" w:rsidRDefault="0026441C" w:rsidP="0026441C">
            <w:pPr>
              <w:spacing w:after="120" w:line="240" w:lineRule="auto"/>
              <w:rPr>
                <w:ins w:id="48" w:author="jessica qv" w:date="2018-03-11T19:06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ins w:id="49" w:author="jessica qv" w:date="2018-03-11T19:06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>1.0</w:t>
              </w:r>
            </w:ins>
          </w:p>
          <w:p w:rsidR="0026441C" w:rsidRPr="0026441C" w:rsidRDefault="0026441C">
            <w:pPr>
              <w:rPr>
                <w:ins w:id="50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pPrChange w:id="51" w:author="jessica qv" w:date="2018-03-11T19:06:00Z">
                <w:pPr>
                  <w:spacing w:after="120" w:line="240" w:lineRule="auto"/>
                </w:pPr>
              </w:pPrChange>
            </w:pPr>
          </w:p>
        </w:tc>
        <w:tc>
          <w:tcPr>
            <w:tcW w:w="9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52" w:author="jessica qv" w:date="2018-03-12T20:16:00Z">
              <w:tcPr>
                <w:tcW w:w="0" w:type="auto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26441C" w:rsidRPr="0026441C" w:rsidRDefault="0026441C" w:rsidP="0026441C">
            <w:pPr>
              <w:spacing w:after="120" w:line="240" w:lineRule="auto"/>
              <w:rPr>
                <w:ins w:id="53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ins w:id="54" w:author="jessica qv" w:date="2018-03-11T18:59:00Z">
              <w:r w:rsidRPr="0026441C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 xml:space="preserve">Documento </w:t>
              </w:r>
            </w:ins>
            <w:ins w:id="55" w:author="jessica qv" w:date="2018-03-11T19:06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 xml:space="preserve">de riesgos </w:t>
              </w:r>
            </w:ins>
            <w:ins w:id="56" w:author="jessica qv" w:date="2018-03-11T18:59:00Z">
              <w:r w:rsidRPr="0026441C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 xml:space="preserve"> donde se plasman los </w:t>
              </w:r>
            </w:ins>
            <w:ins w:id="57" w:author="jessica qv" w:date="2018-03-11T19:06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>posibles fallos o inconvenientes</w:t>
              </w:r>
            </w:ins>
            <w:ins w:id="58" w:author="jessica qv" w:date="2018-03-11T18:59:00Z">
              <w:r w:rsidRPr="0026441C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 xml:space="preserve"> iniciales </w:t>
              </w:r>
            </w:ins>
            <w:ins w:id="59" w:author="jessica qv" w:date="2018-03-11T19:06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 xml:space="preserve">a tener en cuenta para la elaboración </w:t>
              </w:r>
            </w:ins>
            <w:ins w:id="60" w:author="jessica qv" w:date="2018-03-11T18:59:00Z">
              <w:r w:rsidRPr="0026441C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>del sistema de gestión de trazabilidad para la empresa valle del café.</w:t>
              </w:r>
            </w:ins>
          </w:p>
          <w:p w:rsidR="0026441C" w:rsidRPr="0026441C" w:rsidRDefault="0026441C" w:rsidP="0026441C">
            <w:pPr>
              <w:spacing w:after="0" w:line="240" w:lineRule="auto"/>
              <w:rPr>
                <w:ins w:id="61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62" w:author="jessica qv" w:date="2018-03-12T20:16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26441C" w:rsidRPr="0026441C" w:rsidRDefault="0026441C" w:rsidP="0026441C">
            <w:pPr>
              <w:spacing w:after="120" w:line="240" w:lineRule="auto"/>
              <w:rPr>
                <w:ins w:id="63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ins w:id="64" w:author="jessica qv" w:date="2018-03-11T18:59:00Z">
              <w:r w:rsidRPr="0026441C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>Victor Alfonso Cruz</w:t>
              </w:r>
            </w:ins>
          </w:p>
          <w:p w:rsidR="0026441C" w:rsidRPr="0026441C" w:rsidRDefault="0026441C" w:rsidP="0026441C">
            <w:pPr>
              <w:spacing w:after="120" w:line="240" w:lineRule="auto"/>
              <w:rPr>
                <w:ins w:id="65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ins w:id="66" w:author="jessica qv" w:date="2018-03-11T18:59:00Z">
              <w:r w:rsidRPr="0026441C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>Jessica Ma. Quintero</w:t>
              </w:r>
            </w:ins>
          </w:p>
          <w:p w:rsidR="0026441C" w:rsidRPr="0026441C" w:rsidRDefault="0026441C" w:rsidP="0026441C">
            <w:pPr>
              <w:spacing w:after="120" w:line="240" w:lineRule="auto"/>
              <w:rPr>
                <w:ins w:id="67" w:author="jessica qv" w:date="2018-03-11T18:59:00Z"/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ins w:id="68" w:author="jessica qv" w:date="2018-03-11T18:59:00Z">
              <w:r w:rsidRPr="0026441C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s-CO" w:eastAsia="es-CO"/>
                </w:rPr>
                <w:t>Jhonathan Prieto</w:t>
              </w:r>
            </w:ins>
          </w:p>
        </w:tc>
      </w:tr>
    </w:tbl>
    <w:p w:rsidR="0026441C" w:rsidRPr="0026441C" w:rsidRDefault="0026441C" w:rsidP="0026441C">
      <w:pPr>
        <w:spacing w:after="0" w:line="240" w:lineRule="auto"/>
        <w:jc w:val="right"/>
        <w:rPr>
          <w:ins w:id="69" w:author="jessica qv" w:date="2018-03-11T18:58:00Z"/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26441C" w:rsidRDefault="0026441C">
      <w:pPr>
        <w:rPr>
          <w:ins w:id="70" w:author="jessica qv" w:date="2018-03-11T18:58:00Z"/>
          <w:b/>
        </w:rPr>
      </w:pPr>
      <w:ins w:id="71" w:author="jessica qv" w:date="2018-03-11T18:58:00Z">
        <w:r>
          <w:rPr>
            <w:b/>
          </w:rPr>
          <w:br w:type="page"/>
        </w:r>
      </w:ins>
    </w:p>
    <w:p w:rsidR="004B6B3D" w:rsidRPr="00C06F7E" w:rsidDel="00C06F7E" w:rsidRDefault="004B6B3D" w:rsidP="00C06F7E">
      <w:pPr>
        <w:tabs>
          <w:tab w:val="left" w:pos="3030"/>
        </w:tabs>
        <w:jc w:val="center"/>
        <w:rPr>
          <w:del w:id="72" w:author="jessica qv" w:date="2018-03-12T20:17:00Z"/>
          <w:color w:val="FF0000"/>
          <w:sz w:val="24"/>
          <w:rPrChange w:id="73" w:author="jessica qv" w:date="2018-03-12T20:17:00Z">
            <w:rPr>
              <w:del w:id="74" w:author="jessica qv" w:date="2018-03-12T20:17:00Z"/>
            </w:rPr>
          </w:rPrChange>
        </w:rPr>
        <w:pPrChange w:id="75" w:author="jessica qv" w:date="2018-03-12T20:17:00Z">
          <w:pPr>
            <w:tabs>
              <w:tab w:val="left" w:pos="3030"/>
            </w:tabs>
          </w:pPr>
        </w:pPrChange>
      </w:pPr>
      <w:del w:id="76" w:author="jessica qv" w:date="2018-03-12T20:17:00Z">
        <w:r w:rsidRPr="00C06F7E" w:rsidDel="00C06F7E">
          <w:rPr>
            <w:color w:val="FF0000"/>
            <w:sz w:val="24"/>
            <w:rPrChange w:id="77" w:author="jessica qv" w:date="2018-03-12T20:17:00Z">
              <w:rPr>
                <w:b/>
              </w:rPr>
            </w:rPrChange>
          </w:rPr>
          <w:lastRenderedPageBreak/>
          <w:delText xml:space="preserve">Identificación de riesgos: </w:delText>
        </w:r>
        <w:r w:rsidRPr="00C06F7E" w:rsidDel="00C06F7E">
          <w:rPr>
            <w:color w:val="FF0000"/>
            <w:sz w:val="24"/>
            <w:rPrChange w:id="78" w:author="jessica qv" w:date="2018-03-12T20:17:00Z">
              <w:rPr/>
            </w:rPrChange>
          </w:rPr>
          <w:delText>Debe identificar posibles riesgos de proyecto, de producto y de negocio.</w:delText>
        </w:r>
      </w:del>
    </w:p>
    <w:p w:rsidR="004B6B3D" w:rsidRPr="00C06F7E" w:rsidDel="00C06F7E" w:rsidRDefault="004B6B3D" w:rsidP="00C06F7E">
      <w:pPr>
        <w:pStyle w:val="Prrafodelista"/>
        <w:numPr>
          <w:ilvl w:val="0"/>
          <w:numId w:val="20"/>
        </w:numPr>
        <w:ind w:left="0" w:firstLine="0"/>
        <w:jc w:val="center"/>
        <w:rPr>
          <w:del w:id="79" w:author="jessica qv" w:date="2018-03-12T20:17:00Z"/>
          <w:color w:val="FF0000"/>
          <w:sz w:val="24"/>
          <w:rPrChange w:id="80" w:author="jessica qv" w:date="2018-03-12T20:17:00Z">
            <w:rPr>
              <w:del w:id="81" w:author="jessica qv" w:date="2018-03-12T20:17:00Z"/>
            </w:rPr>
          </w:rPrChange>
        </w:rPr>
        <w:pPrChange w:id="82" w:author="jessica qv" w:date="2018-03-12T20:17:00Z">
          <w:pPr>
            <w:pStyle w:val="Prrafodelista"/>
            <w:numPr>
              <w:numId w:val="20"/>
            </w:numPr>
            <w:ind w:hanging="360"/>
          </w:pPr>
        </w:pPrChange>
      </w:pPr>
      <w:del w:id="83" w:author="jessica qv" w:date="2018-03-12T20:17:00Z">
        <w:r w:rsidRPr="00C06F7E" w:rsidDel="00C06F7E">
          <w:rPr>
            <w:color w:val="FF0000"/>
            <w:sz w:val="24"/>
            <w:rPrChange w:id="84" w:author="jessica qv" w:date="2018-03-12T20:17:00Z">
              <w:rPr/>
            </w:rPrChange>
          </w:rPr>
          <w:delText>Riesgos tecnológicos: riesgos que se derivan de las tecnologías de software o hardware que se utilizan para desarrollar el sistema.</w:delText>
        </w:r>
      </w:del>
    </w:p>
    <w:p w:rsidR="004B6B3D" w:rsidRPr="00C06F7E" w:rsidDel="00C06F7E" w:rsidRDefault="004B6B3D" w:rsidP="00C06F7E">
      <w:pPr>
        <w:pStyle w:val="Prrafodelista"/>
        <w:numPr>
          <w:ilvl w:val="0"/>
          <w:numId w:val="20"/>
        </w:numPr>
        <w:ind w:left="0" w:firstLine="0"/>
        <w:jc w:val="center"/>
        <w:rPr>
          <w:del w:id="85" w:author="jessica qv" w:date="2018-03-12T20:17:00Z"/>
          <w:color w:val="FF0000"/>
          <w:sz w:val="24"/>
          <w:rPrChange w:id="86" w:author="jessica qv" w:date="2018-03-12T20:17:00Z">
            <w:rPr>
              <w:del w:id="87" w:author="jessica qv" w:date="2018-03-12T20:17:00Z"/>
            </w:rPr>
          </w:rPrChange>
        </w:rPr>
        <w:pPrChange w:id="88" w:author="jessica qv" w:date="2018-03-12T20:17:00Z">
          <w:pPr>
            <w:pStyle w:val="Prrafodelista"/>
            <w:numPr>
              <w:numId w:val="20"/>
            </w:numPr>
            <w:ind w:hanging="360"/>
          </w:pPr>
        </w:pPrChange>
      </w:pPr>
      <w:del w:id="89" w:author="jessica qv" w:date="2018-03-12T20:17:00Z">
        <w:r w:rsidRPr="00C06F7E" w:rsidDel="00C06F7E">
          <w:rPr>
            <w:color w:val="FF0000"/>
            <w:sz w:val="24"/>
            <w:rPrChange w:id="90" w:author="jessica qv" w:date="2018-03-12T20:17:00Z">
              <w:rPr/>
            </w:rPrChange>
          </w:rPr>
          <w:delText>Riesgos de las personas: riesgos asociados con las personas del equipo de desarrollo.</w:delText>
        </w:r>
      </w:del>
    </w:p>
    <w:p w:rsidR="004B6B3D" w:rsidRPr="00C06F7E" w:rsidDel="00C06F7E" w:rsidRDefault="004B6B3D" w:rsidP="00C06F7E">
      <w:pPr>
        <w:pStyle w:val="Prrafodelista"/>
        <w:numPr>
          <w:ilvl w:val="0"/>
          <w:numId w:val="20"/>
        </w:numPr>
        <w:ind w:left="0" w:firstLine="0"/>
        <w:jc w:val="center"/>
        <w:rPr>
          <w:del w:id="91" w:author="jessica qv" w:date="2018-03-12T20:17:00Z"/>
          <w:color w:val="FF0000"/>
          <w:sz w:val="24"/>
          <w:rPrChange w:id="92" w:author="jessica qv" w:date="2018-03-12T20:17:00Z">
            <w:rPr>
              <w:del w:id="93" w:author="jessica qv" w:date="2018-03-12T20:17:00Z"/>
            </w:rPr>
          </w:rPrChange>
        </w:rPr>
        <w:pPrChange w:id="94" w:author="jessica qv" w:date="2018-03-12T20:17:00Z">
          <w:pPr>
            <w:pStyle w:val="Prrafodelista"/>
            <w:numPr>
              <w:numId w:val="20"/>
            </w:numPr>
            <w:ind w:hanging="360"/>
          </w:pPr>
        </w:pPrChange>
      </w:pPr>
      <w:del w:id="95" w:author="jessica qv" w:date="2018-03-12T20:17:00Z">
        <w:r w:rsidRPr="00C06F7E" w:rsidDel="00C06F7E">
          <w:rPr>
            <w:color w:val="FF0000"/>
            <w:sz w:val="24"/>
            <w:rPrChange w:id="96" w:author="jessica qv" w:date="2018-03-12T20:17:00Z">
              <w:rPr/>
            </w:rPrChange>
          </w:rPr>
          <w:delText>Riesgos organizacionales: riesgos que se derivan del entorno organizacional donde se desarrolla el software.</w:delText>
        </w:r>
      </w:del>
    </w:p>
    <w:p w:rsidR="004B6B3D" w:rsidRPr="00C06F7E" w:rsidDel="00C06F7E" w:rsidRDefault="004B6B3D" w:rsidP="00C06F7E">
      <w:pPr>
        <w:pStyle w:val="Prrafodelista"/>
        <w:numPr>
          <w:ilvl w:val="0"/>
          <w:numId w:val="20"/>
        </w:numPr>
        <w:ind w:left="0" w:firstLine="0"/>
        <w:jc w:val="center"/>
        <w:rPr>
          <w:del w:id="97" w:author="jessica qv" w:date="2018-03-12T20:17:00Z"/>
          <w:color w:val="FF0000"/>
          <w:sz w:val="24"/>
          <w:rPrChange w:id="98" w:author="jessica qv" w:date="2018-03-12T20:17:00Z">
            <w:rPr>
              <w:del w:id="99" w:author="jessica qv" w:date="2018-03-12T20:17:00Z"/>
            </w:rPr>
          </w:rPrChange>
        </w:rPr>
        <w:pPrChange w:id="100" w:author="jessica qv" w:date="2018-03-12T20:17:00Z">
          <w:pPr>
            <w:pStyle w:val="Prrafodelista"/>
            <w:numPr>
              <w:numId w:val="20"/>
            </w:numPr>
            <w:ind w:hanging="360"/>
          </w:pPr>
        </w:pPrChange>
      </w:pPr>
      <w:del w:id="101" w:author="jessica qv" w:date="2018-03-12T20:17:00Z">
        <w:r w:rsidRPr="00C06F7E" w:rsidDel="00C06F7E">
          <w:rPr>
            <w:color w:val="FF0000"/>
            <w:sz w:val="24"/>
            <w:rPrChange w:id="102" w:author="jessica qv" w:date="2018-03-12T20:17:00Z">
              <w:rPr/>
            </w:rPrChange>
          </w:rPr>
          <w:delText>Riesgos de las herramientas: riesgos que se derivan de las herramientas de software y otro software de soporte utilizado para desarrollar el sistema.</w:delText>
        </w:r>
      </w:del>
    </w:p>
    <w:p w:rsidR="004B6B3D" w:rsidRPr="00C06F7E" w:rsidDel="00C06F7E" w:rsidRDefault="004B6B3D" w:rsidP="00C06F7E">
      <w:pPr>
        <w:pStyle w:val="Prrafodelista"/>
        <w:numPr>
          <w:ilvl w:val="0"/>
          <w:numId w:val="20"/>
        </w:numPr>
        <w:ind w:left="0" w:firstLine="0"/>
        <w:jc w:val="center"/>
        <w:rPr>
          <w:del w:id="103" w:author="jessica qv" w:date="2018-03-12T20:17:00Z"/>
          <w:color w:val="FF0000"/>
          <w:sz w:val="24"/>
          <w:rPrChange w:id="104" w:author="jessica qv" w:date="2018-03-12T20:17:00Z">
            <w:rPr>
              <w:del w:id="105" w:author="jessica qv" w:date="2018-03-12T20:17:00Z"/>
            </w:rPr>
          </w:rPrChange>
        </w:rPr>
        <w:pPrChange w:id="106" w:author="jessica qv" w:date="2018-03-12T20:17:00Z">
          <w:pPr>
            <w:pStyle w:val="Prrafodelista"/>
            <w:numPr>
              <w:numId w:val="20"/>
            </w:numPr>
            <w:ind w:hanging="360"/>
          </w:pPr>
        </w:pPrChange>
      </w:pPr>
      <w:del w:id="107" w:author="jessica qv" w:date="2018-03-12T20:17:00Z">
        <w:r w:rsidRPr="00C06F7E" w:rsidDel="00C06F7E">
          <w:rPr>
            <w:color w:val="FF0000"/>
            <w:sz w:val="24"/>
            <w:rPrChange w:id="108" w:author="jessica qv" w:date="2018-03-12T20:17:00Z">
              <w:rPr/>
            </w:rPrChange>
          </w:rPr>
          <w:delText>Riesgos de requisitos: cambian los riesgos derivados de los cambios en los requisitos del cliente y el proceso de gestión de los requisitos.</w:delText>
        </w:r>
      </w:del>
    </w:p>
    <w:p w:rsidR="004B6B3D" w:rsidRPr="00C06F7E" w:rsidDel="00C06F7E" w:rsidRDefault="004B6B3D" w:rsidP="00C06F7E">
      <w:pPr>
        <w:pStyle w:val="Prrafodelista"/>
        <w:numPr>
          <w:ilvl w:val="0"/>
          <w:numId w:val="20"/>
        </w:numPr>
        <w:ind w:left="0" w:firstLine="0"/>
        <w:jc w:val="center"/>
        <w:rPr>
          <w:del w:id="109" w:author="jessica qv" w:date="2018-03-12T20:17:00Z"/>
          <w:color w:val="FF0000"/>
          <w:sz w:val="24"/>
          <w:rPrChange w:id="110" w:author="jessica qv" w:date="2018-03-12T20:17:00Z">
            <w:rPr>
              <w:del w:id="111" w:author="jessica qv" w:date="2018-03-12T20:17:00Z"/>
            </w:rPr>
          </w:rPrChange>
        </w:rPr>
        <w:pPrChange w:id="112" w:author="jessica qv" w:date="2018-03-12T20:17:00Z">
          <w:pPr>
            <w:pStyle w:val="Prrafodelista"/>
            <w:numPr>
              <w:numId w:val="20"/>
            </w:numPr>
            <w:ind w:hanging="360"/>
          </w:pPr>
        </w:pPrChange>
      </w:pPr>
      <w:del w:id="113" w:author="jessica qv" w:date="2018-03-12T20:17:00Z">
        <w:r w:rsidRPr="00C06F7E" w:rsidDel="00C06F7E">
          <w:rPr>
            <w:color w:val="FF0000"/>
            <w:sz w:val="24"/>
            <w:rPrChange w:id="114" w:author="jessica qv" w:date="2018-03-12T20:17:00Z">
              <w:rPr/>
            </w:rPrChange>
          </w:rPr>
          <w:delText>Riesgos de estimación: riesgos que se derivan de las estimaciones de gestión de los recursos necesarios para construir el sistema.</w:delText>
        </w:r>
      </w:del>
    </w:p>
    <w:p w:rsidR="009C321A" w:rsidRPr="00C06F7E" w:rsidDel="00C06F7E" w:rsidRDefault="009C321A" w:rsidP="00C06F7E">
      <w:pPr>
        <w:jc w:val="center"/>
        <w:rPr>
          <w:del w:id="115" w:author="jessica qv" w:date="2018-03-12T20:17:00Z"/>
          <w:color w:val="FF0000"/>
          <w:sz w:val="24"/>
          <w:rPrChange w:id="116" w:author="jessica qv" w:date="2018-03-12T20:17:00Z">
            <w:rPr>
              <w:del w:id="117" w:author="jessica qv" w:date="2018-03-12T20:17:00Z"/>
              <w:b/>
            </w:rPr>
          </w:rPrChange>
        </w:rPr>
        <w:pPrChange w:id="118" w:author="jessica qv" w:date="2018-03-12T20:17:00Z">
          <w:pPr/>
        </w:pPrChange>
      </w:pPr>
      <w:del w:id="119" w:author="jessica qv" w:date="2018-03-12T20:17:00Z">
        <w:r w:rsidRPr="00C06F7E" w:rsidDel="00C06F7E">
          <w:rPr>
            <w:color w:val="FF0000"/>
            <w:sz w:val="24"/>
            <w:rPrChange w:id="120" w:author="jessica qv" w:date="2018-03-12T20:17:00Z">
              <w:rPr>
                <w:b/>
              </w:rPr>
            </w:rPrChange>
          </w:rPr>
          <w:delText>Análisis de riesgos</w:delText>
        </w:r>
      </w:del>
    </w:p>
    <w:p w:rsidR="009C321A" w:rsidRPr="00C06F7E" w:rsidDel="00C06F7E" w:rsidRDefault="009C321A" w:rsidP="00C06F7E">
      <w:pPr>
        <w:pStyle w:val="Prrafodelista"/>
        <w:numPr>
          <w:ilvl w:val="0"/>
          <w:numId w:val="17"/>
        </w:numPr>
        <w:ind w:left="0" w:firstLine="0"/>
        <w:jc w:val="center"/>
        <w:rPr>
          <w:del w:id="121" w:author="jessica qv" w:date="2018-03-12T20:17:00Z"/>
          <w:color w:val="FF0000"/>
          <w:sz w:val="24"/>
          <w:rPrChange w:id="122" w:author="jessica qv" w:date="2018-03-12T20:17:00Z">
            <w:rPr>
              <w:del w:id="123" w:author="jessica qv" w:date="2018-03-12T20:17:00Z"/>
            </w:rPr>
          </w:rPrChange>
        </w:rPr>
        <w:pPrChange w:id="124" w:author="jessica qv" w:date="2018-03-12T20:17:00Z">
          <w:pPr>
            <w:pStyle w:val="Prrafodelista"/>
            <w:numPr>
              <w:numId w:val="17"/>
            </w:numPr>
            <w:ind w:hanging="360"/>
          </w:pPr>
        </w:pPrChange>
      </w:pPr>
      <w:del w:id="125" w:author="jessica qv" w:date="2018-03-12T20:17:00Z">
        <w:r w:rsidRPr="00C06F7E" w:rsidDel="00C06F7E">
          <w:rPr>
            <w:color w:val="FF0000"/>
            <w:sz w:val="24"/>
            <w:rPrChange w:id="126" w:author="jessica qv" w:date="2018-03-12T20:17:00Z">
              <w:rPr/>
            </w:rPrChange>
          </w:rPr>
          <w:delText>Durante el proceso de análisis de riesgos, debe considerar cada riesgo identificado y emitir un juicio sobre la probabilidad y gravedad de ese riesgo.</w:delText>
        </w:r>
      </w:del>
    </w:p>
    <w:p w:rsidR="009C321A" w:rsidRPr="00C06F7E" w:rsidDel="00C06F7E" w:rsidRDefault="009C321A" w:rsidP="00C06F7E">
      <w:pPr>
        <w:pStyle w:val="Prrafodelista"/>
        <w:numPr>
          <w:ilvl w:val="0"/>
          <w:numId w:val="17"/>
        </w:numPr>
        <w:ind w:left="0" w:firstLine="0"/>
        <w:jc w:val="center"/>
        <w:rPr>
          <w:del w:id="127" w:author="jessica qv" w:date="2018-03-12T20:17:00Z"/>
          <w:color w:val="FF0000"/>
          <w:sz w:val="24"/>
          <w:rPrChange w:id="128" w:author="jessica qv" w:date="2018-03-12T20:17:00Z">
            <w:rPr>
              <w:del w:id="129" w:author="jessica qv" w:date="2018-03-12T20:17:00Z"/>
            </w:rPr>
          </w:rPrChange>
        </w:rPr>
        <w:pPrChange w:id="130" w:author="jessica qv" w:date="2018-03-12T20:17:00Z">
          <w:pPr>
            <w:pStyle w:val="Prrafodelista"/>
            <w:numPr>
              <w:numId w:val="17"/>
            </w:numPr>
            <w:ind w:hanging="360"/>
          </w:pPr>
        </w:pPrChange>
      </w:pPr>
      <w:del w:id="131" w:author="jessica qv" w:date="2018-03-12T20:17:00Z">
        <w:r w:rsidRPr="00C06F7E" w:rsidDel="00C06F7E">
          <w:rPr>
            <w:color w:val="FF0000"/>
            <w:sz w:val="24"/>
            <w:rPrChange w:id="132" w:author="jessica qv" w:date="2018-03-12T20:17:00Z">
              <w:rPr/>
            </w:rPrChange>
          </w:rPr>
          <w:delText>No hay una manera fácil de hacer esto. Debe confiar en su propio juicio y experiencia de proyectos anteriores y los problemas que surgieron en ellos.</w:delText>
        </w:r>
      </w:del>
    </w:p>
    <w:p w:rsidR="009C321A" w:rsidRPr="00C06F7E" w:rsidDel="00C06F7E" w:rsidRDefault="009C321A" w:rsidP="00C06F7E">
      <w:pPr>
        <w:pStyle w:val="Prrafodelista"/>
        <w:numPr>
          <w:ilvl w:val="0"/>
          <w:numId w:val="17"/>
        </w:numPr>
        <w:ind w:left="0" w:firstLine="0"/>
        <w:jc w:val="center"/>
        <w:rPr>
          <w:del w:id="133" w:author="jessica qv" w:date="2018-03-12T20:17:00Z"/>
          <w:color w:val="FF0000"/>
          <w:sz w:val="24"/>
          <w:rPrChange w:id="134" w:author="jessica qv" w:date="2018-03-12T20:17:00Z">
            <w:rPr>
              <w:del w:id="135" w:author="jessica qv" w:date="2018-03-12T20:17:00Z"/>
            </w:rPr>
          </w:rPrChange>
        </w:rPr>
        <w:pPrChange w:id="136" w:author="jessica qv" w:date="2018-03-12T20:17:00Z">
          <w:pPr>
            <w:pStyle w:val="Prrafodelista"/>
            <w:numPr>
              <w:numId w:val="17"/>
            </w:numPr>
            <w:ind w:hanging="360"/>
          </w:pPr>
        </w:pPrChange>
      </w:pPr>
      <w:del w:id="137" w:author="jessica qv" w:date="2018-03-12T20:17:00Z">
        <w:r w:rsidRPr="00C06F7E" w:rsidDel="00C06F7E">
          <w:rPr>
            <w:color w:val="FF0000"/>
            <w:sz w:val="24"/>
            <w:rPrChange w:id="138" w:author="jessica qv" w:date="2018-03-12T20:17:00Z">
              <w:rPr/>
            </w:rPrChange>
          </w:rPr>
          <w:delText>No es posible realizar una evaluación numérica precisa de la probabilidad y seriedad de cada riesgo. Por el contrario, debe asignar el riesgo a una de una serie de bandas:</w:delText>
        </w:r>
      </w:del>
    </w:p>
    <w:p w:rsidR="009C321A" w:rsidRPr="00C06F7E" w:rsidDel="00C06F7E" w:rsidRDefault="009C321A" w:rsidP="00C06F7E">
      <w:pPr>
        <w:pStyle w:val="Prrafodelista"/>
        <w:numPr>
          <w:ilvl w:val="0"/>
          <w:numId w:val="18"/>
        </w:numPr>
        <w:ind w:left="0" w:firstLine="0"/>
        <w:jc w:val="center"/>
        <w:rPr>
          <w:del w:id="139" w:author="jessica qv" w:date="2018-03-12T20:17:00Z"/>
          <w:color w:val="FF0000"/>
          <w:sz w:val="24"/>
          <w:rPrChange w:id="140" w:author="jessica qv" w:date="2018-03-12T20:17:00Z">
            <w:rPr>
              <w:del w:id="141" w:author="jessica qv" w:date="2018-03-12T20:17:00Z"/>
            </w:rPr>
          </w:rPrChange>
        </w:rPr>
        <w:pPrChange w:id="142" w:author="jessica qv" w:date="2018-03-12T20:17:00Z">
          <w:pPr>
            <w:pStyle w:val="Prrafodelista"/>
            <w:numPr>
              <w:numId w:val="18"/>
            </w:numPr>
            <w:ind w:left="1440" w:hanging="360"/>
          </w:pPr>
        </w:pPrChange>
      </w:pPr>
      <w:del w:id="143" w:author="jessica qv" w:date="2018-03-12T20:17:00Z">
        <w:r w:rsidRPr="00C06F7E" w:rsidDel="00C06F7E">
          <w:rPr>
            <w:color w:val="FF0000"/>
            <w:sz w:val="24"/>
            <w:rPrChange w:id="144" w:author="jessica qv" w:date="2018-03-12T20:17:00Z">
              <w:rPr/>
            </w:rPrChange>
          </w:rPr>
          <w:delText>La probabilidad del riesgo podría evaluarse como muy baja (0-10%), baja (10-25%), moderada (25-50%), alta (50-75%) o muy alta (+ 75 %).</w:delText>
        </w:r>
      </w:del>
    </w:p>
    <w:p w:rsidR="0096543C" w:rsidRPr="0096543C" w:rsidRDefault="009C321A" w:rsidP="00C06F7E">
      <w:pPr>
        <w:jc w:val="center"/>
        <w:rPr>
          <w:b/>
          <w:rPrChange w:id="145" w:author="jessica qv" w:date="2018-03-11T19:16:00Z">
            <w:rPr/>
          </w:rPrChange>
        </w:rPr>
        <w:pPrChange w:id="146" w:author="jessica qv" w:date="2018-03-12T20:17:00Z">
          <w:pPr>
            <w:pStyle w:val="Prrafodelista"/>
            <w:numPr>
              <w:numId w:val="18"/>
            </w:numPr>
            <w:ind w:left="1440" w:hanging="360"/>
          </w:pPr>
        </w:pPrChange>
      </w:pPr>
      <w:moveFromRangeStart w:id="147" w:author="jessica qv" w:date="2018-03-11T19:16:00Z" w:name="move508559124"/>
      <w:moveFrom w:id="148" w:author="jessica qv" w:date="2018-03-11T19:16:00Z">
        <w:r w:rsidRPr="00C06F7E" w:rsidDel="0096543C">
          <w:rPr>
            <w:sz w:val="24"/>
            <w:rPrChange w:id="149" w:author="jessica qv" w:date="2018-03-12T20:17:00Z">
              <w:rPr/>
            </w:rPrChange>
          </w:rPr>
          <w:t>Los efectos del riesgo pueden ser evaluados como catastróficos (amenazan la supervivencia del proyecto), graves (causarían retrasos importantes), tolerables (los retrasos están dentro de la contingencia permitida) o insignificantes.</w:t>
        </w:r>
      </w:moveFrom>
      <w:moveFromRangeEnd w:id="147"/>
      <w:ins w:id="150" w:author="jessica qv" w:date="2018-03-11T19:16:00Z">
        <w:r w:rsidR="0096543C" w:rsidRPr="00C06F7E">
          <w:rPr>
            <w:b/>
            <w:sz w:val="24"/>
            <w:rPrChange w:id="151" w:author="jessica qv" w:date="2018-03-12T20:17:00Z">
              <w:rPr/>
            </w:rPrChange>
          </w:rPr>
          <w:t>Parámetros</w:t>
        </w:r>
      </w:ins>
      <w:ins w:id="152" w:author="jessica qv" w:date="2018-03-11T19:15:00Z">
        <w:r w:rsidR="0096543C" w:rsidRPr="0096543C">
          <w:rPr>
            <w:b/>
            <w:rPrChange w:id="153" w:author="jessica qv" w:date="2018-03-11T19:16:00Z">
              <w:rPr/>
            </w:rPrChange>
          </w:rPr>
          <w:t>:</w:t>
        </w:r>
      </w:ins>
    </w:p>
    <w:p w:rsidR="0096543C" w:rsidRDefault="0096543C">
      <w:pPr>
        <w:pStyle w:val="Prrafodelista"/>
        <w:ind w:left="0"/>
        <w:rPr>
          <w:ins w:id="154" w:author="jessica qv" w:date="2018-03-12T20:17:00Z"/>
        </w:rPr>
        <w:pPrChange w:id="155" w:author="jessica qv" w:date="2018-03-11T19:16:00Z">
          <w:pPr>
            <w:pStyle w:val="Prrafodelista"/>
            <w:numPr>
              <w:numId w:val="18"/>
            </w:numPr>
            <w:ind w:left="0" w:hanging="360"/>
          </w:pPr>
        </w:pPrChange>
      </w:pPr>
      <w:ins w:id="156" w:author="jessica qv" w:date="2018-03-11T19:16:00Z">
        <w:r w:rsidRPr="0096543C">
          <w:rPr>
            <w:b/>
          </w:rPr>
          <w:t>Probabilidad</w:t>
        </w:r>
      </w:ins>
      <w:ins w:id="157" w:author="jessica qv" w:date="2018-03-11T19:15:00Z">
        <w:r w:rsidRPr="0096543C">
          <w:rPr>
            <w:b/>
            <w:rPrChange w:id="158" w:author="jessica qv" w:date="2018-03-11T19:15:00Z">
              <w:rPr/>
            </w:rPrChange>
          </w:rPr>
          <w:t xml:space="preserve"> del riesgo</w:t>
        </w:r>
      </w:ins>
      <w:ins w:id="159" w:author="jessica qv" w:date="2018-03-11T19:16:00Z">
        <w:r>
          <w:rPr>
            <w:b/>
          </w:rPr>
          <w:t>:</w:t>
        </w:r>
      </w:ins>
      <w:ins w:id="160" w:author="jessica qv" w:date="2018-03-11T19:15:00Z">
        <w:r>
          <w:t xml:space="preserve"> muy baja (0-10%), baja (10-25%), moderada (25-50%), alta (50-75%) o muy alta (+ 75 %).</w:t>
        </w:r>
      </w:ins>
    </w:p>
    <w:p w:rsidR="00C06F7E" w:rsidRDefault="00C06F7E">
      <w:pPr>
        <w:pStyle w:val="Prrafodelista"/>
        <w:ind w:left="0"/>
        <w:rPr>
          <w:ins w:id="161" w:author="jessica qv" w:date="2018-03-11T19:16:00Z"/>
        </w:rPr>
        <w:pPrChange w:id="162" w:author="jessica qv" w:date="2018-03-11T19:16:00Z">
          <w:pPr>
            <w:pStyle w:val="Prrafodelista"/>
            <w:numPr>
              <w:numId w:val="18"/>
            </w:numPr>
            <w:ind w:left="0" w:hanging="360"/>
          </w:pPr>
        </w:pPrChange>
      </w:pPr>
    </w:p>
    <w:p w:rsidR="0096543C" w:rsidRDefault="0096543C">
      <w:pPr>
        <w:pStyle w:val="Prrafodelista"/>
        <w:ind w:left="0"/>
        <w:rPr>
          <w:ins w:id="163" w:author="jessica qv" w:date="2018-03-12T20:18:00Z"/>
        </w:rPr>
        <w:pPrChange w:id="164" w:author="jessica qv" w:date="2018-03-11T19:16:00Z">
          <w:pPr>
            <w:pStyle w:val="Prrafodelista"/>
            <w:numPr>
              <w:numId w:val="18"/>
            </w:numPr>
            <w:ind w:left="0" w:hanging="360"/>
          </w:pPr>
        </w:pPrChange>
      </w:pPr>
      <w:ins w:id="165" w:author="jessica qv" w:date="2018-03-11T19:16:00Z">
        <w:r w:rsidRPr="0096543C">
          <w:rPr>
            <w:b/>
            <w:rPrChange w:id="166" w:author="jessica qv" w:date="2018-03-11T19:16:00Z">
              <w:rPr/>
            </w:rPrChange>
          </w:rPr>
          <w:t>E</w:t>
        </w:r>
      </w:ins>
      <w:moveToRangeStart w:id="167" w:author="jessica qv" w:date="2018-03-11T19:16:00Z" w:name="move508559124"/>
      <w:moveTo w:id="168" w:author="jessica qv" w:date="2018-03-11T19:16:00Z">
        <w:del w:id="169" w:author="jessica qv" w:date="2018-03-11T19:16:00Z">
          <w:r w:rsidRPr="0096543C" w:rsidDel="0096543C">
            <w:rPr>
              <w:b/>
              <w:rPrChange w:id="170" w:author="jessica qv" w:date="2018-03-11T19:16:00Z">
                <w:rPr/>
              </w:rPrChange>
            </w:rPr>
            <w:delText>Los e</w:delText>
          </w:r>
        </w:del>
        <w:r w:rsidRPr="0096543C">
          <w:rPr>
            <w:b/>
            <w:rPrChange w:id="171" w:author="jessica qv" w:date="2018-03-11T19:16:00Z">
              <w:rPr/>
            </w:rPrChange>
          </w:rPr>
          <w:t>fectos del riesgo</w:t>
        </w:r>
      </w:moveTo>
      <w:ins w:id="172" w:author="jessica qv" w:date="2018-03-11T19:16:00Z">
        <w:r>
          <w:rPr>
            <w:b/>
          </w:rPr>
          <w:t>:</w:t>
        </w:r>
      </w:ins>
      <w:moveTo w:id="173" w:author="jessica qv" w:date="2018-03-11T19:16:00Z">
        <w:r>
          <w:t xml:space="preserve"> </w:t>
        </w:r>
        <w:del w:id="174" w:author="jessica qv" w:date="2018-03-11T19:17:00Z">
          <w:r w:rsidDel="0096543C">
            <w:delText xml:space="preserve">pueden ser evaluados como </w:delText>
          </w:r>
        </w:del>
        <w:r>
          <w:t>catastróficos (amenazan la supervivencia del proyecto), graves (causarían retrasos importantes), tolerables (los retrasos están dentro de la contingencia permitida) o insignificantes.</w:t>
        </w:r>
      </w:moveTo>
    </w:p>
    <w:p w:rsidR="00D047F9" w:rsidRDefault="00D047F9">
      <w:pPr>
        <w:pStyle w:val="Prrafodelista"/>
        <w:ind w:left="0"/>
        <w:rPr>
          <w:moveTo w:id="175" w:author="jessica qv" w:date="2018-03-11T19:16:00Z"/>
        </w:rPr>
        <w:pPrChange w:id="176" w:author="jessica qv" w:date="2018-03-11T19:16:00Z">
          <w:pPr>
            <w:pStyle w:val="Prrafodelista"/>
            <w:numPr>
              <w:numId w:val="18"/>
            </w:numPr>
            <w:ind w:left="0" w:hanging="360"/>
          </w:pPr>
        </w:pPrChange>
      </w:pPr>
    </w:p>
    <w:moveToRangeEnd w:id="167"/>
    <w:p w:rsidR="0096543C" w:rsidDel="00C06F7E" w:rsidRDefault="0096543C" w:rsidP="00863501">
      <w:pPr>
        <w:rPr>
          <w:del w:id="177" w:author="jessica qv" w:date="2018-03-12T20:17:00Z"/>
        </w:rPr>
      </w:pPr>
    </w:p>
    <w:p w:rsidR="004B6B3D" w:rsidDel="00D047F9" w:rsidRDefault="004B6B3D">
      <w:pPr>
        <w:rPr>
          <w:del w:id="178" w:author="jessica qv" w:date="2018-03-12T20:18:00Z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403"/>
        <w:gridCol w:w="1436"/>
        <w:gridCol w:w="1894"/>
        <w:gridCol w:w="1100"/>
        <w:gridCol w:w="125"/>
        <w:gridCol w:w="1131"/>
        <w:gridCol w:w="4826"/>
        <w:gridCol w:w="2364"/>
        <w:tblGridChange w:id="179">
          <w:tblGrid>
            <w:gridCol w:w="562"/>
            <w:gridCol w:w="1986"/>
            <w:gridCol w:w="2617"/>
            <w:gridCol w:w="1519"/>
            <w:gridCol w:w="1463"/>
            <w:gridCol w:w="5108"/>
            <w:gridCol w:w="24"/>
            <w:gridCol w:w="5084"/>
          </w:tblGrid>
        </w:tblGridChange>
      </w:tblGrid>
      <w:tr w:rsidR="00D047F9" w:rsidTr="00D047F9">
        <w:tc>
          <w:tcPr>
            <w:tcW w:w="5000" w:type="pct"/>
            <w:gridSpan w:val="8"/>
            <w:shd w:val="clear" w:color="auto" w:fill="FFD966" w:themeFill="accent4" w:themeFillTint="99"/>
          </w:tcPr>
          <w:p w:rsidR="00D047F9" w:rsidRPr="00173421" w:rsidRDefault="00D047F9">
            <w:pPr>
              <w:jc w:val="center"/>
              <w:rPr>
                <w:ins w:id="180" w:author="jessica qv" w:date="2018-03-12T20:18:00Z"/>
                <w:b/>
              </w:rPr>
            </w:pPr>
            <w:r w:rsidRPr="00173421">
              <w:rPr>
                <w:b/>
              </w:rPr>
              <w:t xml:space="preserve">RIESGOS </w:t>
            </w:r>
            <w:r>
              <w:rPr>
                <w:b/>
              </w:rPr>
              <w:t>ESTIMADOS</w:t>
            </w:r>
          </w:p>
        </w:tc>
      </w:tr>
      <w:tr w:rsidR="00D047F9" w:rsidTr="00D047F9">
        <w:tc>
          <w:tcPr>
            <w:tcW w:w="5000" w:type="pct"/>
            <w:gridSpan w:val="8"/>
            <w:shd w:val="clear" w:color="auto" w:fill="C5E0B3" w:themeFill="accent6" w:themeFillTint="66"/>
          </w:tcPr>
          <w:p w:rsidR="00D047F9" w:rsidRDefault="00D047F9" w:rsidP="00863501">
            <w:pPr>
              <w:jc w:val="center"/>
              <w:rPr>
                <w:ins w:id="181" w:author="jessica qv" w:date="2018-03-12T20:18:00Z"/>
                <w:b/>
              </w:rPr>
            </w:pPr>
            <w:r>
              <w:rPr>
                <w:b/>
              </w:rPr>
              <w:t>Riesgos del proyecto</w:t>
            </w:r>
          </w:p>
        </w:tc>
      </w:tr>
      <w:tr w:rsidR="00D047F9" w:rsidTr="00247C05">
        <w:tblPrEx>
          <w:tblW w:w="5000" w:type="pct"/>
          <w:tblLayout w:type="fixed"/>
          <w:tblPrExChange w:id="182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shd w:val="clear" w:color="auto" w:fill="C5E0B3" w:themeFill="accent6" w:themeFillTint="66"/>
            <w:tcPrChange w:id="183" w:author="jessica qv" w:date="2018-03-12T20:26:00Z">
              <w:tcPr>
                <w:tcW w:w="212" w:type="pct"/>
                <w:shd w:val="clear" w:color="auto" w:fill="C5E0B3" w:themeFill="accent6" w:themeFillTint="66"/>
              </w:tcPr>
            </w:tcPrChange>
          </w:tcPr>
          <w:p w:rsidR="00D047F9" w:rsidRPr="00863501" w:rsidRDefault="00D047F9" w:rsidP="00863501">
            <w:pPr>
              <w:rPr>
                <w:b/>
                <w:rPrChange w:id="184" w:author="jessica qv" w:date="2018-03-11T17:04:00Z">
                  <w:rPr/>
                </w:rPrChange>
              </w:rPr>
            </w:pPr>
            <w:r w:rsidRPr="00863501">
              <w:rPr>
                <w:b/>
                <w:rPrChange w:id="185" w:author="jessica qv" w:date="2018-03-11T17:04:00Z">
                  <w:rPr/>
                </w:rPrChange>
              </w:rPr>
              <w:t>No.</w:t>
            </w:r>
          </w:p>
        </w:tc>
        <w:tc>
          <w:tcPr>
            <w:tcW w:w="541" w:type="pct"/>
            <w:shd w:val="clear" w:color="auto" w:fill="C5E0B3" w:themeFill="accent6" w:themeFillTint="66"/>
            <w:tcPrChange w:id="186" w:author="jessica qv" w:date="2018-03-12T20:26:00Z">
              <w:tcPr>
                <w:tcW w:w="749" w:type="pct"/>
                <w:shd w:val="clear" w:color="auto" w:fill="C5E0B3" w:themeFill="accent6" w:themeFillTint="66"/>
              </w:tcPr>
            </w:tcPrChange>
          </w:tcPr>
          <w:p w:rsidR="00D047F9" w:rsidRPr="00863501" w:rsidRDefault="00D047F9">
            <w:pPr>
              <w:tabs>
                <w:tab w:val="left" w:pos="1327"/>
              </w:tabs>
              <w:rPr>
                <w:b/>
                <w:rPrChange w:id="187" w:author="jessica qv" w:date="2018-03-11T17:04:00Z">
                  <w:rPr/>
                </w:rPrChange>
              </w:rPr>
            </w:pPr>
            <w:r w:rsidRPr="00863501">
              <w:rPr>
                <w:b/>
                <w:rPrChange w:id="188" w:author="jessica qv" w:date="2018-03-11T17:04:00Z">
                  <w:rPr/>
                </w:rPrChange>
              </w:rPr>
              <w:t>Elemento causante</w:t>
            </w:r>
          </w:p>
        </w:tc>
        <w:tc>
          <w:tcPr>
            <w:tcW w:w="713" w:type="pct"/>
            <w:shd w:val="clear" w:color="auto" w:fill="C5E0B3" w:themeFill="accent6" w:themeFillTint="66"/>
            <w:tcPrChange w:id="189" w:author="jessica qv" w:date="2018-03-12T20:26:00Z">
              <w:tcPr>
                <w:tcW w:w="987" w:type="pct"/>
                <w:shd w:val="clear" w:color="auto" w:fill="C5E0B3" w:themeFill="accent6" w:themeFillTint="66"/>
              </w:tcPr>
            </w:tcPrChange>
          </w:tcPr>
          <w:p w:rsidR="00D047F9" w:rsidRPr="00863501" w:rsidRDefault="00D047F9">
            <w:pPr>
              <w:rPr>
                <w:b/>
                <w:rPrChange w:id="190" w:author="jessica qv" w:date="2018-03-11T17:04:00Z">
                  <w:rPr/>
                </w:rPrChange>
              </w:rPr>
            </w:pPr>
            <w:r w:rsidRPr="00863501">
              <w:rPr>
                <w:b/>
                <w:rPrChange w:id="191" w:author="jessica qv" w:date="2018-03-11T17:04:00Z">
                  <w:rPr/>
                </w:rPrChange>
              </w:rPr>
              <w:t xml:space="preserve">Posible Riesgo </w:t>
            </w:r>
          </w:p>
        </w:tc>
        <w:tc>
          <w:tcPr>
            <w:tcW w:w="414" w:type="pct"/>
            <w:shd w:val="clear" w:color="auto" w:fill="C5E0B3" w:themeFill="accent6" w:themeFillTint="66"/>
            <w:tcPrChange w:id="192" w:author="jessica qv" w:date="2018-03-12T20:26:00Z">
              <w:tcPr>
                <w:tcW w:w="573" w:type="pct"/>
                <w:shd w:val="clear" w:color="auto" w:fill="C5E0B3" w:themeFill="accent6" w:themeFillTint="66"/>
              </w:tcPr>
            </w:tcPrChange>
          </w:tcPr>
          <w:p w:rsidR="00D047F9" w:rsidRPr="00863501" w:rsidRDefault="00D047F9">
            <w:pPr>
              <w:rPr>
                <w:b/>
                <w:rPrChange w:id="193" w:author="jessica qv" w:date="2018-03-11T17:04:00Z">
                  <w:rPr/>
                </w:rPrChange>
              </w:rPr>
            </w:pPr>
            <w:r w:rsidRPr="00863501">
              <w:rPr>
                <w:b/>
                <w:rPrChange w:id="194" w:author="jessica qv" w:date="2018-03-11T17:04:00Z">
                  <w:rPr/>
                </w:rPrChange>
              </w:rPr>
              <w:t>Probabilidad</w:t>
            </w:r>
          </w:p>
        </w:tc>
        <w:tc>
          <w:tcPr>
            <w:tcW w:w="473" w:type="pct"/>
            <w:gridSpan w:val="2"/>
            <w:shd w:val="clear" w:color="auto" w:fill="C5E0B3" w:themeFill="accent6" w:themeFillTint="66"/>
            <w:tcPrChange w:id="195" w:author="jessica qv" w:date="2018-03-12T20:26:00Z">
              <w:tcPr>
                <w:tcW w:w="552" w:type="pct"/>
                <w:shd w:val="clear" w:color="auto" w:fill="C5E0B3" w:themeFill="accent6" w:themeFillTint="66"/>
              </w:tcPr>
            </w:tcPrChange>
          </w:tcPr>
          <w:p w:rsidR="00D047F9" w:rsidRPr="00863501" w:rsidRDefault="00D047F9">
            <w:pPr>
              <w:rPr>
                <w:b/>
                <w:rPrChange w:id="196" w:author="jessica qv" w:date="2018-03-11T17:04:00Z">
                  <w:rPr/>
                </w:rPrChange>
              </w:rPr>
            </w:pPr>
            <w:r w:rsidRPr="00863501">
              <w:rPr>
                <w:b/>
                <w:rPrChange w:id="197" w:author="jessica qv" w:date="2018-03-11T17:04:00Z">
                  <w:rPr/>
                </w:rPrChange>
              </w:rPr>
              <w:t>Efecto</w:t>
            </w:r>
          </w:p>
        </w:tc>
        <w:tc>
          <w:tcPr>
            <w:tcW w:w="1817" w:type="pct"/>
            <w:shd w:val="clear" w:color="auto" w:fill="C5E0B3" w:themeFill="accent6" w:themeFillTint="66"/>
            <w:tcPrChange w:id="198" w:author="jessica qv" w:date="2018-03-12T20:26:00Z">
              <w:tcPr>
                <w:tcW w:w="1927" w:type="pct"/>
                <w:shd w:val="clear" w:color="auto" w:fill="C5E0B3" w:themeFill="accent6" w:themeFillTint="66"/>
              </w:tcPr>
            </w:tcPrChange>
          </w:tcPr>
          <w:p w:rsidR="00D047F9" w:rsidRPr="00863501" w:rsidRDefault="00D047F9">
            <w:pPr>
              <w:rPr>
                <w:b/>
                <w:rPrChange w:id="199" w:author="jessica qv" w:date="2018-03-11T17:04:00Z">
                  <w:rPr/>
                </w:rPrChange>
              </w:rPr>
            </w:pPr>
            <w:r w:rsidRPr="00863501">
              <w:rPr>
                <w:b/>
                <w:rPrChange w:id="200" w:author="jessica qv" w:date="2018-03-11T17:04:00Z">
                  <w:rPr/>
                </w:rPrChange>
              </w:rPr>
              <w:t>Estrategia</w:t>
            </w:r>
          </w:p>
        </w:tc>
        <w:tc>
          <w:tcPr>
            <w:tcW w:w="890" w:type="pct"/>
            <w:shd w:val="clear" w:color="auto" w:fill="C5E0B3" w:themeFill="accent6" w:themeFillTint="66"/>
            <w:tcPrChange w:id="201" w:author="jessica qv" w:date="2018-03-12T20:26:00Z">
              <w:tcPr>
                <w:tcW w:w="1" w:type="pct"/>
                <w:gridSpan w:val="2"/>
                <w:shd w:val="clear" w:color="auto" w:fill="C5E0B3" w:themeFill="accent6" w:themeFillTint="66"/>
              </w:tcPr>
            </w:tcPrChange>
          </w:tcPr>
          <w:p w:rsidR="00D047F9" w:rsidRPr="00863501" w:rsidRDefault="00D047F9">
            <w:pPr>
              <w:rPr>
                <w:ins w:id="202" w:author="jessica qv" w:date="2018-03-12T20:18:00Z"/>
                <w:b/>
                <w:rPrChange w:id="203" w:author="jessica qv" w:date="2018-03-11T17:04:00Z">
                  <w:rPr>
                    <w:ins w:id="204" w:author="jessica qv" w:date="2018-03-12T20:18:00Z"/>
                    <w:b/>
                  </w:rPr>
                </w:rPrChange>
              </w:rPr>
            </w:pPr>
            <w:ins w:id="205" w:author="jessica qv" w:date="2018-03-12T20:20:00Z">
              <w:r>
                <w:rPr>
                  <w:b/>
                </w:rPr>
                <w:t>Tiempos de auditoria</w:t>
              </w:r>
            </w:ins>
            <w:ins w:id="206" w:author="jessica qv" w:date="2018-03-12T20:19:00Z">
              <w:r>
                <w:rPr>
                  <w:b/>
                </w:rPr>
                <w:t xml:space="preserve"> </w:t>
              </w:r>
            </w:ins>
          </w:p>
        </w:tc>
      </w:tr>
      <w:tr w:rsidR="00D047F9" w:rsidTr="00247C05">
        <w:tblPrEx>
          <w:tblW w:w="5000" w:type="pct"/>
          <w:tblLayout w:type="fixed"/>
          <w:tblPrExChange w:id="207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208" w:author="jessica qv" w:date="2018-03-12T20:26:00Z">
              <w:tcPr>
                <w:tcW w:w="212" w:type="pct"/>
              </w:tcPr>
            </w:tcPrChange>
          </w:tcPr>
          <w:p w:rsidR="00D047F9" w:rsidRDefault="00D047F9" w:rsidP="00863501">
            <w:ins w:id="209" w:author="jessica qv" w:date="2018-03-11T16:56:00Z">
              <w:r>
                <w:t>1</w:t>
              </w:r>
            </w:ins>
          </w:p>
        </w:tc>
        <w:tc>
          <w:tcPr>
            <w:tcW w:w="541" w:type="pct"/>
            <w:tcPrChange w:id="210" w:author="jessica qv" w:date="2018-03-12T20:26:00Z">
              <w:tcPr>
                <w:tcW w:w="749" w:type="pct"/>
              </w:tcPr>
            </w:tcPrChange>
          </w:tcPr>
          <w:p w:rsidR="00D047F9" w:rsidRDefault="00D047F9">
            <w:r>
              <w:t>Integrante o Integrantes del grupo de trabajo</w:t>
            </w:r>
          </w:p>
        </w:tc>
        <w:tc>
          <w:tcPr>
            <w:tcW w:w="713" w:type="pct"/>
            <w:tcPrChange w:id="211" w:author="jessica qv" w:date="2018-03-12T20:26:00Z">
              <w:tcPr>
                <w:tcW w:w="987" w:type="pct"/>
              </w:tcPr>
            </w:tcPrChange>
          </w:tcPr>
          <w:p w:rsidR="00D047F9" w:rsidRDefault="00D047F9">
            <w:pPr>
              <w:jc w:val="both"/>
            </w:pPr>
            <w:r>
              <w:t>Algún miembro del equipo se retira o enferma.</w:t>
            </w:r>
          </w:p>
        </w:tc>
        <w:tc>
          <w:tcPr>
            <w:tcW w:w="414" w:type="pct"/>
            <w:tcPrChange w:id="212" w:author="jessica qv" w:date="2018-03-12T20:26:00Z">
              <w:tcPr>
                <w:tcW w:w="573" w:type="pct"/>
              </w:tcPr>
            </w:tcPrChange>
          </w:tcPr>
          <w:p w:rsidR="00D047F9" w:rsidRDefault="00D047F9">
            <w:r>
              <w:t>Media</w:t>
            </w:r>
          </w:p>
        </w:tc>
        <w:tc>
          <w:tcPr>
            <w:tcW w:w="473" w:type="pct"/>
            <w:gridSpan w:val="2"/>
            <w:tcPrChange w:id="213" w:author="jessica qv" w:date="2018-03-12T20:26:00Z">
              <w:tcPr>
                <w:tcW w:w="552" w:type="pct"/>
              </w:tcPr>
            </w:tcPrChange>
          </w:tcPr>
          <w:p w:rsidR="00D047F9" w:rsidRDefault="00D047F9">
            <w:r>
              <w:t>Catastrófico</w:t>
            </w:r>
          </w:p>
        </w:tc>
        <w:tc>
          <w:tcPr>
            <w:tcW w:w="1817" w:type="pct"/>
            <w:tcPrChange w:id="214" w:author="jessica qv" w:date="2018-03-12T20:26:00Z">
              <w:tcPr>
                <w:tcW w:w="1927" w:type="pct"/>
              </w:tcPr>
            </w:tcPrChange>
          </w:tcPr>
          <w:p w:rsidR="00D047F9" w:rsidRDefault="00D047F9">
            <w:pPr>
              <w:pStyle w:val="Prrafodelista"/>
              <w:numPr>
                <w:ilvl w:val="0"/>
                <w:numId w:val="23"/>
              </w:numPr>
              <w:ind w:left="104" w:firstLine="0"/>
              <w:jc w:val="both"/>
              <w:pPrChange w:id="215" w:author="jessica qv" w:date="2018-03-11T17:04:00Z">
                <w:pPr>
                  <w:jc w:val="both"/>
                </w:pPr>
              </w:pPrChange>
            </w:pPr>
            <w:r>
              <w:t>Documentar de forma clara las tareas y/o actividades a realizar en el proyecto para poder entrar a reemplazar en alguno de los dos casos.</w:t>
            </w:r>
          </w:p>
        </w:tc>
        <w:tc>
          <w:tcPr>
            <w:tcW w:w="890" w:type="pct"/>
            <w:tcPrChange w:id="216" w:author="jessica qv" w:date="2018-03-12T20:26:00Z">
              <w:tcPr>
                <w:tcW w:w="1" w:type="pct"/>
                <w:gridSpan w:val="2"/>
              </w:tcPr>
            </w:tcPrChange>
          </w:tcPr>
          <w:p w:rsidR="00D047F9" w:rsidRDefault="00D047F9">
            <w:pPr>
              <w:pStyle w:val="Prrafodelista"/>
              <w:numPr>
                <w:ilvl w:val="0"/>
                <w:numId w:val="23"/>
              </w:numPr>
              <w:ind w:left="104" w:firstLine="0"/>
              <w:jc w:val="both"/>
              <w:rPr>
                <w:ins w:id="217" w:author="jessica qv" w:date="2018-03-12T20:18:00Z"/>
              </w:rPr>
            </w:pPr>
            <w:ins w:id="218" w:author="jessica qv" w:date="2018-03-12T20:20:00Z">
              <w:r>
                <w:t>Semanal</w:t>
              </w:r>
            </w:ins>
          </w:p>
        </w:tc>
      </w:tr>
      <w:tr w:rsidR="00D047F9" w:rsidTr="00247C05">
        <w:tblPrEx>
          <w:tblW w:w="5000" w:type="pct"/>
          <w:tblLayout w:type="fixed"/>
          <w:tblPrExChange w:id="219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220" w:author="jessica qv" w:date="2018-03-12T20:26:00Z">
              <w:tcPr>
                <w:tcW w:w="212" w:type="pct"/>
              </w:tcPr>
            </w:tcPrChange>
          </w:tcPr>
          <w:p w:rsidR="00D047F9" w:rsidRDefault="00D047F9" w:rsidP="00863501">
            <w:ins w:id="221" w:author="jessica qv" w:date="2018-03-11T16:56:00Z">
              <w:r>
                <w:t>2</w:t>
              </w:r>
            </w:ins>
          </w:p>
        </w:tc>
        <w:tc>
          <w:tcPr>
            <w:tcW w:w="541" w:type="pct"/>
            <w:tcPrChange w:id="222" w:author="jessica qv" w:date="2018-03-12T20:26:00Z">
              <w:tcPr>
                <w:tcW w:w="749" w:type="pct"/>
              </w:tcPr>
            </w:tcPrChange>
          </w:tcPr>
          <w:p w:rsidR="00D047F9" w:rsidRDefault="00D047F9">
            <w:r>
              <w:t>Integrante o Integrantes del grupo de trabajo</w:t>
            </w:r>
          </w:p>
        </w:tc>
        <w:tc>
          <w:tcPr>
            <w:tcW w:w="713" w:type="pct"/>
            <w:tcPrChange w:id="223" w:author="jessica qv" w:date="2018-03-12T20:26:00Z">
              <w:tcPr>
                <w:tcW w:w="987" w:type="pct"/>
              </w:tcPr>
            </w:tcPrChange>
          </w:tcPr>
          <w:p w:rsidR="00D047F9" w:rsidRDefault="00D047F9">
            <w:pPr>
              <w:jc w:val="both"/>
            </w:pPr>
            <w:r>
              <w:t>Conflictos entre miembros del equipo de desarrollo.</w:t>
            </w:r>
          </w:p>
        </w:tc>
        <w:tc>
          <w:tcPr>
            <w:tcW w:w="414" w:type="pct"/>
            <w:tcPrChange w:id="224" w:author="jessica qv" w:date="2018-03-12T20:26:00Z">
              <w:tcPr>
                <w:tcW w:w="573" w:type="pct"/>
              </w:tcPr>
            </w:tcPrChange>
          </w:tcPr>
          <w:p w:rsidR="00D047F9" w:rsidRDefault="00D047F9">
            <w:r>
              <w:t>Baja</w:t>
            </w:r>
          </w:p>
        </w:tc>
        <w:tc>
          <w:tcPr>
            <w:tcW w:w="473" w:type="pct"/>
            <w:gridSpan w:val="2"/>
            <w:tcPrChange w:id="225" w:author="jessica qv" w:date="2018-03-12T20:26:00Z">
              <w:tcPr>
                <w:tcW w:w="552" w:type="pct"/>
              </w:tcPr>
            </w:tcPrChange>
          </w:tcPr>
          <w:p w:rsidR="00D047F9" w:rsidRDefault="00D047F9">
            <w:del w:id="226" w:author="jessica qv" w:date="2018-03-11T16:52:00Z">
              <w:r w:rsidDel="00E11FB7">
                <w:delText>Catastrófico</w:delText>
              </w:r>
            </w:del>
            <w:ins w:id="227" w:author="jessica qv" w:date="2018-03-11T16:52:00Z">
              <w:r>
                <w:t>Tolerable</w:t>
              </w:r>
            </w:ins>
          </w:p>
        </w:tc>
        <w:tc>
          <w:tcPr>
            <w:tcW w:w="1817" w:type="pct"/>
            <w:tcPrChange w:id="228" w:author="jessica qv" w:date="2018-03-12T20:26:00Z">
              <w:tcPr>
                <w:tcW w:w="1927" w:type="pct"/>
              </w:tcPr>
            </w:tcPrChange>
          </w:tcPr>
          <w:p w:rsidR="00D047F9" w:rsidRDefault="00D047F9">
            <w:pPr>
              <w:pStyle w:val="Prrafodelista"/>
              <w:numPr>
                <w:ilvl w:val="0"/>
                <w:numId w:val="23"/>
              </w:numPr>
              <w:ind w:left="104" w:firstLine="0"/>
              <w:jc w:val="both"/>
              <w:pPrChange w:id="229" w:author="jessica qv" w:date="2018-03-11T17:04:00Z">
                <w:pPr>
                  <w:jc w:val="both"/>
                </w:pPr>
              </w:pPrChange>
            </w:pPr>
            <w:r>
              <w:t>Utilizar el diálogo para mediar entre las partes.</w:t>
            </w:r>
          </w:p>
        </w:tc>
        <w:tc>
          <w:tcPr>
            <w:tcW w:w="890" w:type="pct"/>
            <w:tcPrChange w:id="230" w:author="jessica qv" w:date="2018-03-12T20:26:00Z">
              <w:tcPr>
                <w:tcW w:w="1" w:type="pct"/>
                <w:gridSpan w:val="2"/>
              </w:tcPr>
            </w:tcPrChange>
          </w:tcPr>
          <w:p w:rsidR="00D047F9" w:rsidRDefault="00D047F9">
            <w:pPr>
              <w:pStyle w:val="Prrafodelista"/>
              <w:numPr>
                <w:ilvl w:val="0"/>
                <w:numId w:val="23"/>
              </w:numPr>
              <w:ind w:left="104" w:firstLine="0"/>
              <w:jc w:val="both"/>
              <w:rPr>
                <w:ins w:id="231" w:author="jessica qv" w:date="2018-03-12T20:18:00Z"/>
              </w:rPr>
            </w:pPr>
            <w:ins w:id="232" w:author="jessica qv" w:date="2018-03-12T20:20:00Z">
              <w:r>
                <w:t>Cuando sea necesario</w:t>
              </w:r>
            </w:ins>
          </w:p>
        </w:tc>
      </w:tr>
      <w:tr w:rsidR="00D047F9" w:rsidTr="00247C05">
        <w:tblPrEx>
          <w:tblW w:w="5000" w:type="pct"/>
          <w:tblLayout w:type="fixed"/>
          <w:tblPrExChange w:id="233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234" w:author="jessica qv" w:date="2018-03-12T20:26:00Z">
              <w:tcPr>
                <w:tcW w:w="212" w:type="pct"/>
              </w:tcPr>
            </w:tcPrChange>
          </w:tcPr>
          <w:p w:rsidR="00D047F9" w:rsidRDefault="00D047F9" w:rsidP="00863501">
            <w:ins w:id="235" w:author="jessica qv" w:date="2018-03-11T16:56:00Z">
              <w:r>
                <w:t>3</w:t>
              </w:r>
            </w:ins>
          </w:p>
        </w:tc>
        <w:tc>
          <w:tcPr>
            <w:tcW w:w="541" w:type="pct"/>
            <w:tcPrChange w:id="236" w:author="jessica qv" w:date="2018-03-12T20:26:00Z">
              <w:tcPr>
                <w:tcW w:w="749" w:type="pct"/>
              </w:tcPr>
            </w:tcPrChange>
          </w:tcPr>
          <w:p w:rsidR="00D047F9" w:rsidRDefault="00D047F9">
            <w:r>
              <w:t>Integrante o Integrantes del grupo de trabajo</w:t>
            </w:r>
          </w:p>
        </w:tc>
        <w:tc>
          <w:tcPr>
            <w:tcW w:w="713" w:type="pct"/>
            <w:tcPrChange w:id="237" w:author="jessica qv" w:date="2018-03-12T20:26:00Z">
              <w:tcPr>
                <w:tcW w:w="987" w:type="pct"/>
              </w:tcPr>
            </w:tcPrChange>
          </w:tcPr>
          <w:p w:rsidR="00D047F9" w:rsidRDefault="00D047F9">
            <w:r>
              <w:t>Desacuerdo entre miembros del equipo, respecto a la elección de herramientas y tecnologías a utilizar para el desarrollo del proyecto.</w:t>
            </w:r>
          </w:p>
        </w:tc>
        <w:tc>
          <w:tcPr>
            <w:tcW w:w="414" w:type="pct"/>
            <w:tcPrChange w:id="238" w:author="jessica qv" w:date="2018-03-12T20:26:00Z">
              <w:tcPr>
                <w:tcW w:w="573" w:type="pct"/>
              </w:tcPr>
            </w:tcPrChange>
          </w:tcPr>
          <w:p w:rsidR="00D047F9" w:rsidRDefault="00D047F9">
            <w:ins w:id="239" w:author="jessica qv" w:date="2018-03-11T16:52:00Z">
              <w:r>
                <w:t>Media</w:t>
              </w:r>
            </w:ins>
          </w:p>
        </w:tc>
        <w:tc>
          <w:tcPr>
            <w:tcW w:w="473" w:type="pct"/>
            <w:gridSpan w:val="2"/>
            <w:tcPrChange w:id="240" w:author="jessica qv" w:date="2018-03-12T20:26:00Z">
              <w:tcPr>
                <w:tcW w:w="552" w:type="pct"/>
              </w:tcPr>
            </w:tcPrChange>
          </w:tcPr>
          <w:p w:rsidR="00D047F9" w:rsidRDefault="00D047F9">
            <w:ins w:id="241" w:author="jessica qv" w:date="2018-03-11T16:52:00Z">
              <w:r>
                <w:t>Tolerable</w:t>
              </w:r>
            </w:ins>
          </w:p>
        </w:tc>
        <w:tc>
          <w:tcPr>
            <w:tcW w:w="1816" w:type="pct"/>
            <w:tcPrChange w:id="242" w:author="jessica qv" w:date="2018-03-12T20:26:00Z">
              <w:tcPr>
                <w:tcW w:w="1927" w:type="pct"/>
              </w:tcPr>
            </w:tcPrChange>
          </w:tcPr>
          <w:p w:rsidR="00D047F9" w:rsidRDefault="00D047F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pPrChange w:id="243" w:author="jessica qv" w:date="2018-03-11T17:04:00Z">
                <w:pPr>
                  <w:widowControl w:val="0"/>
                  <w:numPr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</w:pPr>
              </w:pPrChange>
            </w:pPr>
            <w:r>
              <w:t>Realizar debate</w:t>
            </w:r>
            <w:ins w:id="244" w:author="jessica qv" w:date="2018-03-11T16:53:00Z">
              <w:r>
                <w:t xml:space="preserve"> entre los miembros del equipo</w:t>
              </w:r>
            </w:ins>
            <w:r>
              <w:t xml:space="preserve"> justificando la opción a elegir y luego, democráticamente, escoger la alternativa más adecuada.</w:t>
            </w:r>
          </w:p>
        </w:tc>
        <w:tc>
          <w:tcPr>
            <w:tcW w:w="890" w:type="pct"/>
            <w:tcPrChange w:id="245" w:author="jessica qv" w:date="2018-03-12T20:26:00Z">
              <w:tcPr>
                <w:tcW w:w="1" w:type="pct"/>
                <w:gridSpan w:val="2"/>
              </w:tcPr>
            </w:tcPrChange>
          </w:tcPr>
          <w:p w:rsidR="00D047F9" w:rsidRDefault="00D047F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rPr>
                <w:ins w:id="246" w:author="jessica qv" w:date="2018-03-12T20:18:00Z"/>
              </w:rPr>
            </w:pPr>
            <w:ins w:id="247" w:author="jessica qv" w:date="2018-03-12T20:20:00Z">
              <w:r>
                <w:t>Cuando sea necesario</w:t>
              </w:r>
            </w:ins>
          </w:p>
        </w:tc>
      </w:tr>
      <w:tr w:rsidR="00D047F9" w:rsidTr="00247C05">
        <w:tblPrEx>
          <w:tblW w:w="5000" w:type="pct"/>
          <w:tblLayout w:type="fixed"/>
          <w:tblPrExChange w:id="248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249" w:author="jessica qv" w:date="2018-03-12T20:26:00Z">
              <w:tcPr>
                <w:tcW w:w="212" w:type="pct"/>
              </w:tcPr>
            </w:tcPrChange>
          </w:tcPr>
          <w:p w:rsidR="00D047F9" w:rsidRDefault="00D047F9" w:rsidP="00863501">
            <w:ins w:id="250" w:author="jessica qv" w:date="2018-03-11T16:56:00Z">
              <w:r>
                <w:t>4</w:t>
              </w:r>
            </w:ins>
          </w:p>
        </w:tc>
        <w:tc>
          <w:tcPr>
            <w:tcW w:w="541" w:type="pct"/>
            <w:tcPrChange w:id="251" w:author="jessica qv" w:date="2018-03-12T20:26:00Z">
              <w:tcPr>
                <w:tcW w:w="749" w:type="pct"/>
              </w:tcPr>
            </w:tcPrChange>
          </w:tcPr>
          <w:p w:rsidR="00D047F9" w:rsidRDefault="00D047F9">
            <w:r>
              <w:t xml:space="preserve">Integrante o Integrantes </w:t>
            </w:r>
            <w:r>
              <w:lastRenderedPageBreak/>
              <w:t>del grupo de trabajo</w:t>
            </w:r>
          </w:p>
        </w:tc>
        <w:tc>
          <w:tcPr>
            <w:tcW w:w="713" w:type="pct"/>
            <w:tcPrChange w:id="252" w:author="jessica qv" w:date="2018-03-12T20:26:00Z">
              <w:tcPr>
                <w:tcW w:w="987" w:type="pct"/>
              </w:tcPr>
            </w:tcPrChange>
          </w:tcPr>
          <w:p w:rsidR="00D047F9" w:rsidRDefault="00D047F9">
            <w:r>
              <w:lastRenderedPageBreak/>
              <w:t xml:space="preserve">Falta de compromiso de </w:t>
            </w:r>
            <w:r>
              <w:lastRenderedPageBreak/>
              <w:t>algún miembro del equipo.</w:t>
            </w:r>
          </w:p>
        </w:tc>
        <w:tc>
          <w:tcPr>
            <w:tcW w:w="414" w:type="pct"/>
            <w:tcPrChange w:id="253" w:author="jessica qv" w:date="2018-03-12T20:26:00Z">
              <w:tcPr>
                <w:tcW w:w="573" w:type="pct"/>
              </w:tcPr>
            </w:tcPrChange>
          </w:tcPr>
          <w:p w:rsidR="00D047F9" w:rsidRDefault="00D047F9">
            <w:ins w:id="254" w:author="jessica qv" w:date="2018-03-11T16:53:00Z">
              <w:r>
                <w:lastRenderedPageBreak/>
                <w:t>Media</w:t>
              </w:r>
            </w:ins>
          </w:p>
        </w:tc>
        <w:tc>
          <w:tcPr>
            <w:tcW w:w="473" w:type="pct"/>
            <w:gridSpan w:val="2"/>
            <w:tcPrChange w:id="255" w:author="jessica qv" w:date="2018-03-12T20:26:00Z">
              <w:tcPr>
                <w:tcW w:w="552" w:type="pct"/>
              </w:tcPr>
            </w:tcPrChange>
          </w:tcPr>
          <w:p w:rsidR="00D047F9" w:rsidRDefault="00D047F9">
            <w:ins w:id="256" w:author="jessica qv" w:date="2018-03-11T16:54:00Z">
              <w:r>
                <w:t>Catastrófico</w:t>
              </w:r>
            </w:ins>
          </w:p>
        </w:tc>
        <w:tc>
          <w:tcPr>
            <w:tcW w:w="1816" w:type="pct"/>
            <w:tcPrChange w:id="257" w:author="jessica qv" w:date="2018-03-12T20:26:00Z">
              <w:tcPr>
                <w:tcW w:w="1927" w:type="pct"/>
              </w:tcPr>
            </w:tcPrChange>
          </w:tcPr>
          <w:p w:rsidR="00D047F9" w:rsidRDefault="00D047F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pPrChange w:id="258" w:author="jessica qv" w:date="2018-03-11T17:04:00Z">
                <w:pPr>
                  <w:widowControl w:val="0"/>
                  <w:numPr>
                    <w:numId w:val="1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</w:pPr>
              </w:pPrChange>
            </w:pPr>
            <w:r>
              <w:t>Incentivar a los integrantes del equipo a llevar a cabo el proyecto.</w:t>
            </w:r>
          </w:p>
          <w:p w:rsidR="00D047F9" w:rsidRDefault="00D047F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pPrChange w:id="259" w:author="jessica qv" w:date="2018-03-11T17:04:00Z">
                <w:pPr>
                  <w:widowControl w:val="0"/>
                  <w:numPr>
                    <w:numId w:val="1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</w:pPr>
              </w:pPrChange>
            </w:pPr>
            <w:r>
              <w:t>Realizar llamados de atención.</w:t>
            </w:r>
          </w:p>
          <w:p w:rsidR="00D047F9" w:rsidRDefault="00D047F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pPrChange w:id="260" w:author="jessica qv" w:date="2018-03-11T17:04:00Z">
                <w:pPr>
                  <w:widowControl w:val="0"/>
                  <w:numPr>
                    <w:numId w:val="1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</w:pPr>
              </w:pPrChange>
            </w:pPr>
            <w:r>
              <w:lastRenderedPageBreak/>
              <w:t>Tomar las medidas pertinentes.</w:t>
            </w:r>
          </w:p>
        </w:tc>
        <w:tc>
          <w:tcPr>
            <w:tcW w:w="890" w:type="pct"/>
            <w:tcPrChange w:id="261" w:author="jessica qv" w:date="2018-03-12T20:26:00Z">
              <w:tcPr>
                <w:tcW w:w="1" w:type="pct"/>
                <w:gridSpan w:val="2"/>
              </w:tcPr>
            </w:tcPrChange>
          </w:tcPr>
          <w:p w:rsidR="00D047F9" w:rsidRDefault="00D047F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rPr>
                <w:ins w:id="262" w:author="jessica qv" w:date="2018-03-12T20:21:00Z"/>
              </w:rPr>
            </w:pPr>
            <w:ins w:id="263" w:author="jessica qv" w:date="2018-03-12T20:21:00Z">
              <w:r>
                <w:lastRenderedPageBreak/>
                <w:t>Semanal</w:t>
              </w:r>
            </w:ins>
          </w:p>
          <w:p w:rsidR="00D047F9" w:rsidRDefault="00D047F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rPr>
                <w:ins w:id="264" w:author="jessica qv" w:date="2018-03-12T20:22:00Z"/>
              </w:rPr>
            </w:pPr>
            <w:ins w:id="265" w:author="jessica qv" w:date="2018-03-12T20:21:00Z">
              <w:r>
                <w:t>Cuando sea necesario</w:t>
              </w:r>
            </w:ins>
          </w:p>
          <w:p w:rsidR="000454DA" w:rsidRDefault="000454DA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rPr>
                <w:ins w:id="266" w:author="jessica qv" w:date="2018-03-12T20:18:00Z"/>
              </w:rPr>
            </w:pPr>
            <w:ins w:id="267" w:author="jessica qv" w:date="2018-03-12T20:22:00Z">
              <w:r>
                <w:lastRenderedPageBreak/>
                <w:t>Cuando sea necesario</w:t>
              </w:r>
            </w:ins>
          </w:p>
        </w:tc>
      </w:tr>
      <w:tr w:rsidR="00D047F9" w:rsidTr="00247C05">
        <w:tblPrEx>
          <w:tblW w:w="5000" w:type="pct"/>
          <w:tblLayout w:type="fixed"/>
          <w:tblPrExChange w:id="268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269" w:author="jessica qv" w:date="2018-03-12T20:26:00Z">
              <w:tcPr>
                <w:tcW w:w="212" w:type="pct"/>
              </w:tcPr>
            </w:tcPrChange>
          </w:tcPr>
          <w:p w:rsidR="00D047F9" w:rsidRPr="00D25609" w:rsidRDefault="00D047F9" w:rsidP="00863501">
            <w:ins w:id="270" w:author="jessica qv" w:date="2018-03-11T16:56:00Z">
              <w:r>
                <w:lastRenderedPageBreak/>
                <w:t>5</w:t>
              </w:r>
            </w:ins>
          </w:p>
        </w:tc>
        <w:tc>
          <w:tcPr>
            <w:tcW w:w="541" w:type="pct"/>
            <w:tcPrChange w:id="271" w:author="jessica qv" w:date="2018-03-12T20:26:00Z">
              <w:tcPr>
                <w:tcW w:w="749" w:type="pct"/>
              </w:tcPr>
            </w:tcPrChange>
          </w:tcPr>
          <w:p w:rsidR="00D047F9" w:rsidRDefault="00D047F9">
            <w:r>
              <w:t>Integrante o Integrantes del grupo de trabajo</w:t>
            </w:r>
          </w:p>
        </w:tc>
        <w:tc>
          <w:tcPr>
            <w:tcW w:w="713" w:type="pct"/>
            <w:tcPrChange w:id="272" w:author="jessica qv" w:date="2018-03-12T20:26:00Z">
              <w:tcPr>
                <w:tcW w:w="987" w:type="pct"/>
              </w:tcPr>
            </w:tcPrChange>
          </w:tcPr>
          <w:p w:rsidR="00D047F9" w:rsidRPr="00D25609" w:rsidRDefault="00D047F9">
            <w:r>
              <w:t>Desconocimiento de lenguajes a implementar y conceptos de desarrollo de software a aplicar en el proyecto.</w:t>
            </w:r>
          </w:p>
        </w:tc>
        <w:tc>
          <w:tcPr>
            <w:tcW w:w="414" w:type="pct"/>
            <w:tcPrChange w:id="273" w:author="jessica qv" w:date="2018-03-12T20:26:00Z">
              <w:tcPr>
                <w:tcW w:w="573" w:type="pct"/>
              </w:tcPr>
            </w:tcPrChange>
          </w:tcPr>
          <w:p w:rsidR="00D047F9" w:rsidRDefault="00D047F9">
            <w:r>
              <w:t>Baja</w:t>
            </w:r>
          </w:p>
        </w:tc>
        <w:tc>
          <w:tcPr>
            <w:tcW w:w="473" w:type="pct"/>
            <w:gridSpan w:val="2"/>
            <w:tcPrChange w:id="274" w:author="jessica qv" w:date="2018-03-12T20:26:00Z">
              <w:tcPr>
                <w:tcW w:w="552" w:type="pct"/>
              </w:tcPr>
            </w:tcPrChange>
          </w:tcPr>
          <w:p w:rsidR="00D047F9" w:rsidRDefault="00D047F9">
            <w:r>
              <w:t>Catastrófico</w:t>
            </w:r>
          </w:p>
        </w:tc>
        <w:tc>
          <w:tcPr>
            <w:tcW w:w="1816" w:type="pct"/>
            <w:tcPrChange w:id="275" w:author="jessica qv" w:date="2018-03-12T20:26:00Z">
              <w:tcPr>
                <w:tcW w:w="1927" w:type="pct"/>
              </w:tcPr>
            </w:tcPrChange>
          </w:tcPr>
          <w:p w:rsidR="00D047F9" w:rsidRDefault="00D047F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276" w:author="jessica qv" w:date="2018-03-11T17:04:00Z">
                <w:pPr>
                  <w:numPr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Autocapacitarse en los temas a aplicar, y buscar asesoría en expertos del tema.</w:t>
            </w:r>
          </w:p>
        </w:tc>
        <w:tc>
          <w:tcPr>
            <w:tcW w:w="890" w:type="pct"/>
            <w:tcPrChange w:id="277" w:author="jessica qv" w:date="2018-03-12T20:26:00Z">
              <w:tcPr>
                <w:tcW w:w="1" w:type="pct"/>
                <w:gridSpan w:val="2"/>
              </w:tcPr>
            </w:tcPrChange>
          </w:tcPr>
          <w:p w:rsidR="00D047F9" w:rsidRDefault="000454D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rPr>
                <w:ins w:id="278" w:author="jessica qv" w:date="2018-03-12T20:22:00Z"/>
              </w:rPr>
            </w:pPr>
            <w:ins w:id="279" w:author="jessica qv" w:date="2018-03-12T20:22:00Z">
              <w:r>
                <w:t>Cuando necesite conocer e implementar las herramientas</w:t>
              </w:r>
            </w:ins>
          </w:p>
          <w:p w:rsidR="000454DA" w:rsidRDefault="000454D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rPr>
                <w:ins w:id="280" w:author="jessica qv" w:date="2018-03-12T20:18:00Z"/>
              </w:rPr>
            </w:pPr>
            <w:ins w:id="281" w:author="jessica qv" w:date="2018-03-12T20:22:00Z">
              <w:r>
                <w:t>Según una retrospectiva semana elegir si se debe o no realizar capacitación</w:t>
              </w:r>
            </w:ins>
          </w:p>
        </w:tc>
      </w:tr>
      <w:tr w:rsidR="00D047F9" w:rsidTr="00247C05">
        <w:tblPrEx>
          <w:tblW w:w="5000" w:type="pct"/>
          <w:tblLayout w:type="fixed"/>
          <w:tblPrExChange w:id="282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283" w:author="jessica qv" w:date="2018-03-12T20:26:00Z">
              <w:tcPr>
                <w:tcW w:w="212" w:type="pct"/>
              </w:tcPr>
            </w:tcPrChange>
          </w:tcPr>
          <w:p w:rsidR="00D047F9" w:rsidRPr="00D25609" w:rsidRDefault="00D047F9" w:rsidP="00863501">
            <w:ins w:id="284" w:author="jessica qv" w:date="2018-03-11T16:56:00Z">
              <w:r>
                <w:t>6</w:t>
              </w:r>
            </w:ins>
          </w:p>
        </w:tc>
        <w:tc>
          <w:tcPr>
            <w:tcW w:w="541" w:type="pct"/>
            <w:tcPrChange w:id="285" w:author="jessica qv" w:date="2018-03-12T20:26:00Z">
              <w:tcPr>
                <w:tcW w:w="749" w:type="pct"/>
              </w:tcPr>
            </w:tcPrChange>
          </w:tcPr>
          <w:p w:rsidR="00D047F9" w:rsidRDefault="00D047F9">
            <w:r>
              <w:t>Integrante o Integrantes del grupo de trabajo</w:t>
            </w:r>
          </w:p>
        </w:tc>
        <w:tc>
          <w:tcPr>
            <w:tcW w:w="713" w:type="pct"/>
            <w:tcPrChange w:id="286" w:author="jessica qv" w:date="2018-03-12T20:26:00Z">
              <w:tcPr>
                <w:tcW w:w="987" w:type="pct"/>
              </w:tcPr>
            </w:tcPrChange>
          </w:tcPr>
          <w:p w:rsidR="00D047F9" w:rsidRDefault="00D047F9">
            <w:pPr>
              <w:jc w:val="both"/>
            </w:pPr>
            <w:r>
              <w:t>Falta de tiempo para culminar el proyecto por error en estimación</w:t>
            </w:r>
          </w:p>
        </w:tc>
        <w:tc>
          <w:tcPr>
            <w:tcW w:w="414" w:type="pct"/>
            <w:tcPrChange w:id="287" w:author="jessica qv" w:date="2018-03-12T20:26:00Z">
              <w:tcPr>
                <w:tcW w:w="573" w:type="pct"/>
              </w:tcPr>
            </w:tcPrChange>
          </w:tcPr>
          <w:p w:rsidR="00D047F9" w:rsidRDefault="00D047F9">
            <w:r>
              <w:t>Moderada</w:t>
            </w:r>
          </w:p>
        </w:tc>
        <w:tc>
          <w:tcPr>
            <w:tcW w:w="473" w:type="pct"/>
            <w:gridSpan w:val="2"/>
            <w:tcPrChange w:id="288" w:author="jessica qv" w:date="2018-03-12T20:26:00Z">
              <w:tcPr>
                <w:tcW w:w="552" w:type="pct"/>
              </w:tcPr>
            </w:tcPrChange>
          </w:tcPr>
          <w:p w:rsidR="00D047F9" w:rsidRDefault="00D047F9">
            <w:r>
              <w:t>Catastrófico</w:t>
            </w:r>
          </w:p>
        </w:tc>
        <w:tc>
          <w:tcPr>
            <w:tcW w:w="1816" w:type="pct"/>
            <w:tcPrChange w:id="289" w:author="jessica qv" w:date="2018-03-12T20:26:00Z">
              <w:tcPr>
                <w:tcW w:w="1927" w:type="pct"/>
              </w:tcPr>
            </w:tcPrChange>
          </w:tcPr>
          <w:p w:rsidR="00D047F9" w:rsidRDefault="00D047F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290" w:author="jessica qv" w:date="2018-03-11T17:04:00Z">
                <w:pPr>
                  <w:numPr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Realizar cronograma de tareas, y estimación de tiempo de cada una.</w:t>
            </w:r>
          </w:p>
          <w:p w:rsidR="00D047F9" w:rsidRDefault="00D047F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291" w:author="jessica qv" w:date="2018-03-11T17:04:00Z">
                <w:pPr>
                  <w:numPr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Sobrecarga de trabajo.</w:t>
            </w:r>
          </w:p>
          <w:p w:rsidR="00D047F9" w:rsidRDefault="00D047F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292" w:author="jessica qv" w:date="2018-03-11T17:04:00Z">
                <w:pPr>
                  <w:numPr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Aplazar entrega final del proyecto</w:t>
            </w:r>
            <w:ins w:id="293" w:author="jessica qv" w:date="2018-03-11T16:55:00Z">
              <w:r>
                <w:t xml:space="preserve"> con mutuo acuerdo de ser necesario</w:t>
              </w:r>
            </w:ins>
            <w:del w:id="294" w:author="jessica qv" w:date="2018-03-11T16:55:00Z">
              <w:r w:rsidDel="00E11FB7">
                <w:delText>.</w:delText>
              </w:r>
            </w:del>
          </w:p>
          <w:p w:rsidR="00D047F9" w:rsidRPr="00D25609" w:rsidRDefault="00D047F9">
            <w:pPr>
              <w:pStyle w:val="Prrafodelista"/>
              <w:numPr>
                <w:ilvl w:val="0"/>
                <w:numId w:val="23"/>
              </w:numPr>
              <w:ind w:left="104" w:firstLine="0"/>
              <w:jc w:val="both"/>
              <w:pPrChange w:id="295" w:author="jessica qv" w:date="2018-03-11T17:04:00Z">
                <w:pPr>
                  <w:jc w:val="both"/>
                </w:pPr>
              </w:pPrChange>
            </w:pPr>
            <w:r>
              <w:t>Involucrar más personas en el desarrollo del proyecto.</w:t>
            </w:r>
          </w:p>
        </w:tc>
        <w:tc>
          <w:tcPr>
            <w:tcW w:w="890" w:type="pct"/>
            <w:tcPrChange w:id="296" w:author="jessica qv" w:date="2018-03-12T20:26:00Z">
              <w:tcPr>
                <w:tcW w:w="1" w:type="pct"/>
                <w:gridSpan w:val="2"/>
              </w:tcPr>
            </w:tcPrChange>
          </w:tcPr>
          <w:p w:rsidR="00D047F9" w:rsidRDefault="002F0C8D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rPr>
                <w:ins w:id="297" w:author="jessica qv" w:date="2018-03-12T20:18:00Z"/>
              </w:rPr>
            </w:pPr>
            <w:ins w:id="298" w:author="jessica qv" w:date="2018-03-12T20:23:00Z">
              <w:r>
                <w:t>Revisión de cronogramas semanal</w:t>
              </w:r>
            </w:ins>
          </w:p>
        </w:tc>
      </w:tr>
      <w:tr w:rsidR="00D047F9" w:rsidTr="00247C05">
        <w:tblPrEx>
          <w:tblW w:w="5000" w:type="pct"/>
          <w:tblLayout w:type="fixed"/>
          <w:tblPrExChange w:id="299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300" w:author="jessica qv" w:date="2018-03-12T20:26:00Z">
              <w:tcPr>
                <w:tcW w:w="212" w:type="pct"/>
              </w:tcPr>
            </w:tcPrChange>
          </w:tcPr>
          <w:p w:rsidR="00D047F9" w:rsidRPr="00D25609" w:rsidRDefault="00D047F9" w:rsidP="00863501">
            <w:ins w:id="301" w:author="jessica qv" w:date="2018-03-11T16:56:00Z">
              <w:r>
                <w:t>7</w:t>
              </w:r>
            </w:ins>
          </w:p>
        </w:tc>
        <w:tc>
          <w:tcPr>
            <w:tcW w:w="541" w:type="pct"/>
            <w:tcPrChange w:id="302" w:author="jessica qv" w:date="2018-03-12T20:26:00Z">
              <w:tcPr>
                <w:tcW w:w="749" w:type="pct"/>
              </w:tcPr>
            </w:tcPrChange>
          </w:tcPr>
          <w:p w:rsidR="00D047F9" w:rsidRDefault="00D047F9">
            <w:r>
              <w:t>Integrante o Integrantes del grupo de trabajo</w:t>
            </w:r>
          </w:p>
        </w:tc>
        <w:tc>
          <w:tcPr>
            <w:tcW w:w="713" w:type="pct"/>
            <w:tcPrChange w:id="303" w:author="jessica qv" w:date="2018-03-12T20:26:00Z">
              <w:tcPr>
                <w:tcW w:w="987" w:type="pct"/>
              </w:tcPr>
            </w:tcPrChange>
          </w:tcPr>
          <w:p w:rsidR="00D047F9" w:rsidRDefault="00D047F9">
            <w:pPr>
              <w:jc w:val="both"/>
            </w:pPr>
            <w:r>
              <w:t>Retrasos en entregas por parte de algún miembro del equipo de desarrollo.</w:t>
            </w:r>
          </w:p>
        </w:tc>
        <w:tc>
          <w:tcPr>
            <w:tcW w:w="414" w:type="pct"/>
            <w:tcPrChange w:id="304" w:author="jessica qv" w:date="2018-03-12T20:26:00Z">
              <w:tcPr>
                <w:tcW w:w="573" w:type="pct"/>
              </w:tcPr>
            </w:tcPrChange>
          </w:tcPr>
          <w:p w:rsidR="00D047F9" w:rsidRDefault="00D047F9">
            <w:r>
              <w:t>Moderada</w:t>
            </w:r>
          </w:p>
          <w:p w:rsidR="00D047F9" w:rsidRPr="00E95C6B" w:rsidRDefault="00D047F9">
            <w:pPr>
              <w:tabs>
                <w:tab w:val="left" w:pos="1302"/>
              </w:tabs>
            </w:pPr>
            <w:r>
              <w:tab/>
            </w:r>
          </w:p>
        </w:tc>
        <w:tc>
          <w:tcPr>
            <w:tcW w:w="473" w:type="pct"/>
            <w:gridSpan w:val="2"/>
            <w:tcPrChange w:id="305" w:author="jessica qv" w:date="2018-03-12T20:26:00Z">
              <w:tcPr>
                <w:tcW w:w="552" w:type="pct"/>
              </w:tcPr>
            </w:tcPrChange>
          </w:tcPr>
          <w:p w:rsidR="00D047F9" w:rsidRDefault="00D047F9">
            <w:r>
              <w:t>Tolerable</w:t>
            </w:r>
          </w:p>
        </w:tc>
        <w:tc>
          <w:tcPr>
            <w:tcW w:w="1816" w:type="pct"/>
            <w:tcPrChange w:id="306" w:author="jessica qv" w:date="2018-03-12T20:26:00Z">
              <w:tcPr>
                <w:tcW w:w="1927" w:type="pct"/>
              </w:tcPr>
            </w:tcPrChange>
          </w:tcPr>
          <w:p w:rsidR="00D047F9" w:rsidRDefault="00D047F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307" w:author="jessica qv" w:date="2018-03-11T17:04:00Z">
                <w:pPr>
                  <w:numPr>
                    <w:numId w:val="1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Colaboración grupal, para dar continuidad a la planeación planteada.</w:t>
            </w:r>
          </w:p>
          <w:p w:rsidR="00D047F9" w:rsidRPr="004B6B3D" w:rsidRDefault="00D047F9">
            <w:pPr>
              <w:ind w:left="104"/>
              <w:jc w:val="center"/>
              <w:pPrChange w:id="308" w:author="jessica qv" w:date="2018-03-11T17:04:00Z">
                <w:pPr>
                  <w:jc w:val="center"/>
                </w:pPr>
              </w:pPrChange>
            </w:pPr>
          </w:p>
        </w:tc>
        <w:tc>
          <w:tcPr>
            <w:tcW w:w="890" w:type="pct"/>
            <w:tcPrChange w:id="309" w:author="jessica qv" w:date="2018-03-12T20:26:00Z">
              <w:tcPr>
                <w:tcW w:w="1" w:type="pct"/>
                <w:gridSpan w:val="2"/>
              </w:tcPr>
            </w:tcPrChange>
          </w:tcPr>
          <w:p w:rsidR="00D047F9" w:rsidRDefault="00AA6571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rPr>
                <w:ins w:id="310" w:author="jessica qv" w:date="2018-03-12T20:18:00Z"/>
              </w:rPr>
            </w:pPr>
            <w:ins w:id="311" w:author="jessica qv" w:date="2018-03-12T20:23:00Z">
              <w:r>
                <w:t>Listas de chequeo semanales</w:t>
              </w:r>
            </w:ins>
          </w:p>
        </w:tc>
      </w:tr>
      <w:tr w:rsidR="00D047F9" w:rsidTr="00247C05">
        <w:tblPrEx>
          <w:tblW w:w="5000" w:type="pct"/>
          <w:tblLayout w:type="fixed"/>
          <w:tblPrExChange w:id="312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313" w:author="jessica qv" w:date="2018-03-12T20:26:00Z">
              <w:tcPr>
                <w:tcW w:w="212" w:type="pct"/>
              </w:tcPr>
            </w:tcPrChange>
          </w:tcPr>
          <w:p w:rsidR="00D047F9" w:rsidRPr="00D25609" w:rsidRDefault="00D047F9" w:rsidP="00863501">
            <w:ins w:id="314" w:author="jessica qv" w:date="2018-03-11T16:56:00Z">
              <w:r>
                <w:t>8</w:t>
              </w:r>
            </w:ins>
          </w:p>
        </w:tc>
        <w:tc>
          <w:tcPr>
            <w:tcW w:w="541" w:type="pct"/>
            <w:tcPrChange w:id="315" w:author="jessica qv" w:date="2018-03-12T20:26:00Z">
              <w:tcPr>
                <w:tcW w:w="749" w:type="pct"/>
              </w:tcPr>
            </w:tcPrChange>
          </w:tcPr>
          <w:p w:rsidR="00D047F9" w:rsidRDefault="00D047F9">
            <w:r>
              <w:t>Estimación</w:t>
            </w:r>
            <w:ins w:id="316" w:author="jessica qv" w:date="2018-03-11T16:55:00Z">
              <w:r>
                <w:t xml:space="preserve"> de diseño</w:t>
              </w:r>
            </w:ins>
          </w:p>
        </w:tc>
        <w:tc>
          <w:tcPr>
            <w:tcW w:w="713" w:type="pct"/>
            <w:tcPrChange w:id="317" w:author="jessica qv" w:date="2018-03-12T20:26:00Z">
              <w:tcPr>
                <w:tcW w:w="987" w:type="pct"/>
              </w:tcPr>
            </w:tcPrChange>
          </w:tcPr>
          <w:p w:rsidR="00D047F9" w:rsidRDefault="00D047F9">
            <w:r>
              <w:t>Arquitectura inviable con el proyecto a realizar.</w:t>
            </w:r>
          </w:p>
        </w:tc>
        <w:tc>
          <w:tcPr>
            <w:tcW w:w="414" w:type="pct"/>
            <w:tcPrChange w:id="318" w:author="jessica qv" w:date="2018-03-12T20:26:00Z">
              <w:tcPr>
                <w:tcW w:w="573" w:type="pct"/>
              </w:tcPr>
            </w:tcPrChange>
          </w:tcPr>
          <w:p w:rsidR="00D047F9" w:rsidRDefault="00D047F9">
            <w:r>
              <w:t>Baja</w:t>
            </w:r>
          </w:p>
        </w:tc>
        <w:tc>
          <w:tcPr>
            <w:tcW w:w="473" w:type="pct"/>
            <w:gridSpan w:val="2"/>
            <w:tcPrChange w:id="319" w:author="jessica qv" w:date="2018-03-12T20:26:00Z">
              <w:tcPr>
                <w:tcW w:w="552" w:type="pct"/>
              </w:tcPr>
            </w:tcPrChange>
          </w:tcPr>
          <w:p w:rsidR="00D047F9" w:rsidRDefault="00D047F9">
            <w:r>
              <w:t xml:space="preserve">Catastrófico </w:t>
            </w:r>
          </w:p>
        </w:tc>
        <w:tc>
          <w:tcPr>
            <w:tcW w:w="1816" w:type="pct"/>
            <w:tcPrChange w:id="320" w:author="jessica qv" w:date="2018-03-12T20:26:00Z">
              <w:tcPr>
                <w:tcW w:w="1927" w:type="pct"/>
              </w:tcPr>
            </w:tcPrChange>
          </w:tcPr>
          <w:p w:rsidR="00D047F9" w:rsidRDefault="00D047F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321" w:author="jessica qv" w:date="2018-03-11T17:04:00Z">
                <w:pPr>
                  <w:numPr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Estudiar detalladamente los requisitos y elegir posibles alternativas de arquitectura, describiendo sus ventajas y desventajas para el proyecto, para así elegir la más conveniente.</w:t>
            </w:r>
          </w:p>
        </w:tc>
        <w:tc>
          <w:tcPr>
            <w:tcW w:w="890" w:type="pct"/>
            <w:tcPrChange w:id="322" w:author="jessica qv" w:date="2018-03-12T20:26:00Z">
              <w:tcPr>
                <w:tcW w:w="1" w:type="pct"/>
                <w:gridSpan w:val="2"/>
              </w:tcPr>
            </w:tcPrChange>
          </w:tcPr>
          <w:p w:rsidR="00D047F9" w:rsidRDefault="00AA6571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rPr>
                <w:ins w:id="323" w:author="jessica qv" w:date="2018-03-12T20:18:00Z"/>
              </w:rPr>
            </w:pPr>
            <w:ins w:id="324" w:author="jessica qv" w:date="2018-03-12T20:24:00Z">
              <w:r>
                <w:t xml:space="preserve">Cuando se </w:t>
              </w:r>
              <w:r w:rsidR="00FA4949">
                <w:t>esté</w:t>
              </w:r>
              <w:r>
                <w:t xml:space="preserve"> planeando el proyecto</w:t>
              </w:r>
            </w:ins>
          </w:p>
        </w:tc>
      </w:tr>
      <w:tr w:rsidR="00D047F9" w:rsidTr="00247C05">
        <w:tblPrEx>
          <w:tblW w:w="5000" w:type="pct"/>
          <w:tblLayout w:type="fixed"/>
          <w:tblPrExChange w:id="325" w:author="jessica qv" w:date="2018-03-12T20:26:00Z">
            <w:tblPrEx>
              <w:tblW w:w="4991" w:type="pct"/>
              <w:tblLayout w:type="fixed"/>
            </w:tblPrEx>
          </w:tblPrExChange>
        </w:tblPrEx>
        <w:trPr>
          <w:trHeight w:val="1462"/>
          <w:trPrChange w:id="326" w:author="jessica qv" w:date="2018-03-12T20:26:00Z">
            <w:trPr>
              <w:trHeight w:val="1462"/>
            </w:trPr>
          </w:trPrChange>
        </w:trPr>
        <w:tc>
          <w:tcPr>
            <w:tcW w:w="152" w:type="pct"/>
            <w:tcPrChange w:id="327" w:author="jessica qv" w:date="2018-03-12T20:26:00Z">
              <w:tcPr>
                <w:tcW w:w="212" w:type="pct"/>
              </w:tcPr>
            </w:tcPrChange>
          </w:tcPr>
          <w:p w:rsidR="00D047F9" w:rsidRPr="00D25609" w:rsidRDefault="00D047F9" w:rsidP="00863501">
            <w:ins w:id="328" w:author="jessica qv" w:date="2018-03-11T16:56:00Z">
              <w:r>
                <w:t>9</w:t>
              </w:r>
            </w:ins>
          </w:p>
        </w:tc>
        <w:tc>
          <w:tcPr>
            <w:tcW w:w="541" w:type="pct"/>
            <w:tcPrChange w:id="329" w:author="jessica qv" w:date="2018-03-12T20:26:00Z">
              <w:tcPr>
                <w:tcW w:w="749" w:type="pct"/>
              </w:tcPr>
            </w:tcPrChange>
          </w:tcPr>
          <w:p w:rsidR="00D047F9" w:rsidRDefault="00D047F9">
            <w:pPr>
              <w:pPrChange w:id="330" w:author="jessica qv" w:date="2018-03-11T16:49:00Z">
                <w:pPr>
                  <w:ind w:left="360"/>
                </w:pPr>
              </w:pPrChange>
            </w:pPr>
            <w:ins w:id="331" w:author="jessica qv" w:date="2018-03-11T16:56:00Z">
              <w:r>
                <w:t>Estimación de diseño</w:t>
              </w:r>
            </w:ins>
          </w:p>
        </w:tc>
        <w:tc>
          <w:tcPr>
            <w:tcW w:w="713" w:type="pct"/>
            <w:tcPrChange w:id="332" w:author="jessica qv" w:date="2018-03-12T20:26:00Z">
              <w:tcPr>
                <w:tcW w:w="987" w:type="pct"/>
              </w:tcPr>
            </w:tcPrChange>
          </w:tcPr>
          <w:p w:rsidR="00D047F9" w:rsidRDefault="00D047F9" w:rsidP="00863501">
            <w:r>
              <w:t xml:space="preserve">Algún miembro del equipo añade al software funcionalidades o características no </w:t>
            </w:r>
            <w:r>
              <w:lastRenderedPageBreak/>
              <w:t>solicitadas por el cliente.</w:t>
            </w:r>
          </w:p>
        </w:tc>
        <w:tc>
          <w:tcPr>
            <w:tcW w:w="414" w:type="pct"/>
            <w:tcPrChange w:id="333" w:author="jessica qv" w:date="2018-03-12T20:26:00Z">
              <w:tcPr>
                <w:tcW w:w="573" w:type="pct"/>
              </w:tcPr>
            </w:tcPrChange>
          </w:tcPr>
          <w:p w:rsidR="00D047F9" w:rsidRDefault="00D047F9">
            <w:r>
              <w:lastRenderedPageBreak/>
              <w:t>Baja</w:t>
            </w:r>
          </w:p>
        </w:tc>
        <w:tc>
          <w:tcPr>
            <w:tcW w:w="473" w:type="pct"/>
            <w:gridSpan w:val="2"/>
            <w:tcPrChange w:id="334" w:author="jessica qv" w:date="2018-03-12T20:26:00Z">
              <w:tcPr>
                <w:tcW w:w="552" w:type="pct"/>
              </w:tcPr>
            </w:tcPrChange>
          </w:tcPr>
          <w:p w:rsidR="00D047F9" w:rsidRDefault="00D047F9">
            <w:r>
              <w:t>Tolerable</w:t>
            </w:r>
          </w:p>
        </w:tc>
        <w:tc>
          <w:tcPr>
            <w:tcW w:w="1816" w:type="pct"/>
            <w:tcPrChange w:id="335" w:author="jessica qv" w:date="2018-03-12T20:26:00Z">
              <w:tcPr>
                <w:tcW w:w="1927" w:type="pct"/>
              </w:tcPr>
            </w:tcPrChange>
          </w:tcPr>
          <w:p w:rsidR="00D047F9" w:rsidRDefault="00D047F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336" w:author="jessica qv" w:date="2018-03-11T17:04:00Z">
                <w:pPr>
                  <w:numPr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Realizar un seguimiento y control adecuado, revisando que cada proceso llevado a cabo en el desarrollo del proyecto sea acorde a lo planeado.</w:t>
            </w:r>
          </w:p>
        </w:tc>
        <w:tc>
          <w:tcPr>
            <w:tcW w:w="890" w:type="pct"/>
            <w:tcPrChange w:id="337" w:author="jessica qv" w:date="2018-03-12T20:26:00Z">
              <w:tcPr>
                <w:tcW w:w="1" w:type="pct"/>
                <w:gridSpan w:val="2"/>
              </w:tcPr>
            </w:tcPrChange>
          </w:tcPr>
          <w:p w:rsidR="00D047F9" w:rsidRDefault="00FA494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rPr>
                <w:ins w:id="338" w:author="jessica qv" w:date="2018-03-12T20:18:00Z"/>
              </w:rPr>
            </w:pPr>
            <w:ins w:id="339" w:author="jessica qv" w:date="2018-03-12T20:24:00Z">
              <w:r>
                <w:t>Revisión semanal</w:t>
              </w:r>
            </w:ins>
          </w:p>
        </w:tc>
      </w:tr>
      <w:tr w:rsidR="00D047F9" w:rsidDel="00E11FB7" w:rsidTr="00247C05">
        <w:tblPrEx>
          <w:tblW w:w="5000" w:type="pct"/>
          <w:tblLayout w:type="fixed"/>
          <w:tblPrExChange w:id="340" w:author="jessica qv" w:date="2018-03-12T20:26:00Z">
            <w:tblPrEx>
              <w:tblW w:w="4991" w:type="pct"/>
              <w:tblLayout w:type="fixed"/>
            </w:tblPrEx>
          </w:tblPrExChange>
        </w:tblPrEx>
        <w:trPr>
          <w:trHeight w:val="1462"/>
          <w:del w:id="341" w:author="jessica qv" w:date="2018-03-11T16:56:00Z"/>
          <w:trPrChange w:id="342" w:author="jessica qv" w:date="2018-03-12T20:26:00Z">
            <w:trPr>
              <w:trHeight w:val="1462"/>
            </w:trPr>
          </w:trPrChange>
        </w:trPr>
        <w:tc>
          <w:tcPr>
            <w:tcW w:w="152" w:type="pct"/>
            <w:tcPrChange w:id="343" w:author="jessica qv" w:date="2018-03-12T20:26:00Z">
              <w:tcPr>
                <w:tcW w:w="212" w:type="pct"/>
              </w:tcPr>
            </w:tcPrChange>
          </w:tcPr>
          <w:p w:rsidR="00D047F9" w:rsidRPr="00D25609" w:rsidDel="00E11FB7" w:rsidRDefault="00D047F9" w:rsidP="00863501">
            <w:pPr>
              <w:rPr>
                <w:del w:id="344" w:author="jessica qv" w:date="2018-03-11T16:56:00Z"/>
              </w:rPr>
            </w:pPr>
          </w:p>
        </w:tc>
        <w:tc>
          <w:tcPr>
            <w:tcW w:w="541" w:type="pct"/>
            <w:tcPrChange w:id="345" w:author="jessica qv" w:date="2018-03-12T20:26:00Z">
              <w:tcPr>
                <w:tcW w:w="749" w:type="pct"/>
              </w:tcPr>
            </w:tcPrChange>
          </w:tcPr>
          <w:p w:rsidR="00D047F9" w:rsidDel="00E11FB7" w:rsidRDefault="00D047F9">
            <w:pPr>
              <w:rPr>
                <w:del w:id="346" w:author="jessica qv" w:date="2018-03-11T16:56:00Z"/>
              </w:rPr>
              <w:pPrChange w:id="347" w:author="jessica qv" w:date="2018-03-11T16:49:00Z">
                <w:pPr>
                  <w:ind w:left="360"/>
                </w:pPr>
              </w:pPrChange>
            </w:pPr>
          </w:p>
        </w:tc>
        <w:tc>
          <w:tcPr>
            <w:tcW w:w="713" w:type="pct"/>
            <w:tcPrChange w:id="348" w:author="jessica qv" w:date="2018-03-12T20:26:00Z">
              <w:tcPr>
                <w:tcW w:w="987" w:type="pct"/>
              </w:tcPr>
            </w:tcPrChange>
          </w:tcPr>
          <w:p w:rsidR="00D047F9" w:rsidDel="00E11FB7" w:rsidRDefault="00D047F9" w:rsidP="00863501">
            <w:pPr>
              <w:rPr>
                <w:del w:id="349" w:author="jessica qv" w:date="2018-03-11T16:56:00Z"/>
              </w:rPr>
            </w:pPr>
          </w:p>
        </w:tc>
        <w:tc>
          <w:tcPr>
            <w:tcW w:w="414" w:type="pct"/>
            <w:tcPrChange w:id="350" w:author="jessica qv" w:date="2018-03-12T20:26:00Z">
              <w:tcPr>
                <w:tcW w:w="573" w:type="pct"/>
              </w:tcPr>
            </w:tcPrChange>
          </w:tcPr>
          <w:p w:rsidR="00D047F9" w:rsidDel="00E11FB7" w:rsidRDefault="00D047F9">
            <w:pPr>
              <w:rPr>
                <w:del w:id="351" w:author="jessica qv" w:date="2018-03-11T16:56:00Z"/>
              </w:rPr>
            </w:pPr>
          </w:p>
        </w:tc>
        <w:tc>
          <w:tcPr>
            <w:tcW w:w="473" w:type="pct"/>
            <w:gridSpan w:val="2"/>
            <w:tcPrChange w:id="352" w:author="jessica qv" w:date="2018-03-12T20:26:00Z">
              <w:tcPr>
                <w:tcW w:w="552" w:type="pct"/>
              </w:tcPr>
            </w:tcPrChange>
          </w:tcPr>
          <w:p w:rsidR="00D047F9" w:rsidDel="00E11FB7" w:rsidRDefault="00D047F9">
            <w:pPr>
              <w:rPr>
                <w:del w:id="353" w:author="jessica qv" w:date="2018-03-11T16:56:00Z"/>
              </w:rPr>
            </w:pPr>
          </w:p>
        </w:tc>
        <w:tc>
          <w:tcPr>
            <w:tcW w:w="1816" w:type="pct"/>
            <w:tcPrChange w:id="354" w:author="jessica qv" w:date="2018-03-12T20:26:00Z">
              <w:tcPr>
                <w:tcW w:w="1927" w:type="pct"/>
              </w:tcPr>
            </w:tcPrChange>
          </w:tcPr>
          <w:p w:rsidR="00D047F9" w:rsidDel="00E11FB7" w:rsidRDefault="00D047F9">
            <w:pPr>
              <w:pStyle w:val="Prrafodelista"/>
              <w:numPr>
                <w:ilvl w:val="0"/>
                <w:numId w:val="23"/>
              </w:numPr>
              <w:ind w:left="104" w:firstLine="0"/>
              <w:rPr>
                <w:del w:id="355" w:author="jessica qv" w:date="2018-03-11T16:56:00Z"/>
              </w:rPr>
              <w:pPrChange w:id="356" w:author="jessica qv" w:date="2018-03-11T17:04:00Z">
                <w:pPr>
                  <w:numPr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</w:p>
        </w:tc>
        <w:tc>
          <w:tcPr>
            <w:tcW w:w="890" w:type="pct"/>
            <w:tcPrChange w:id="357" w:author="jessica qv" w:date="2018-03-12T20:26:00Z">
              <w:tcPr>
                <w:tcW w:w="1" w:type="pct"/>
                <w:gridSpan w:val="2"/>
              </w:tcPr>
            </w:tcPrChange>
          </w:tcPr>
          <w:p w:rsidR="00D047F9" w:rsidDel="00E11FB7" w:rsidRDefault="00D047F9">
            <w:pPr>
              <w:pStyle w:val="Prrafodelista"/>
              <w:numPr>
                <w:ilvl w:val="0"/>
                <w:numId w:val="23"/>
              </w:numPr>
              <w:ind w:left="104" w:firstLine="0"/>
              <w:rPr>
                <w:ins w:id="358" w:author="jessica qv" w:date="2018-03-12T20:18:00Z"/>
              </w:rPr>
            </w:pPr>
          </w:p>
        </w:tc>
      </w:tr>
      <w:tr w:rsidR="00FA4949" w:rsidTr="00FA4949">
        <w:tc>
          <w:tcPr>
            <w:tcW w:w="5000" w:type="pct"/>
            <w:gridSpan w:val="8"/>
            <w:shd w:val="clear" w:color="auto" w:fill="FFF2CC" w:themeFill="accent4" w:themeFillTint="33"/>
          </w:tcPr>
          <w:p w:rsidR="00FA4949" w:rsidRPr="00863501" w:rsidRDefault="00FA4949">
            <w:pPr>
              <w:ind w:left="360"/>
              <w:jc w:val="center"/>
              <w:rPr>
                <w:ins w:id="359" w:author="jessica qv" w:date="2018-03-12T20:18:00Z"/>
                <w:b/>
                <w:rPrChange w:id="360" w:author="jessica qv" w:date="2018-03-11T17:05:00Z">
                  <w:rPr>
                    <w:ins w:id="361" w:author="jessica qv" w:date="2018-03-12T20:18:00Z"/>
                    <w:b/>
                  </w:rPr>
                </w:rPrChange>
              </w:rPr>
            </w:pPr>
            <w:r w:rsidRPr="00863501">
              <w:rPr>
                <w:b/>
                <w:rPrChange w:id="362" w:author="jessica qv" w:date="2018-03-11T17:05:00Z">
                  <w:rPr/>
                </w:rPrChange>
              </w:rPr>
              <w:t>Riesgos del producto</w:t>
            </w:r>
          </w:p>
        </w:tc>
      </w:tr>
      <w:tr w:rsidR="00247C05" w:rsidTr="00247C05">
        <w:tblPrEx>
          <w:tblW w:w="5000" w:type="pct"/>
          <w:tblLayout w:type="fixed"/>
          <w:tblPrExChange w:id="363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shd w:val="clear" w:color="auto" w:fill="FFF2CC" w:themeFill="accent4" w:themeFillTint="33"/>
            <w:tcPrChange w:id="364" w:author="jessica qv" w:date="2018-03-12T20:26:00Z">
              <w:tcPr>
                <w:tcW w:w="212" w:type="pct"/>
                <w:shd w:val="clear" w:color="auto" w:fill="FFF2CC" w:themeFill="accent4" w:themeFillTint="33"/>
              </w:tcPr>
            </w:tcPrChange>
          </w:tcPr>
          <w:p w:rsidR="00247C05" w:rsidRPr="00863501" w:rsidRDefault="00247C05" w:rsidP="00247C05">
            <w:pPr>
              <w:tabs>
                <w:tab w:val="left" w:pos="1327"/>
              </w:tabs>
              <w:ind w:left="360"/>
              <w:rPr>
                <w:b/>
                <w:rPrChange w:id="365" w:author="jessica qv" w:date="2018-03-11T17:06:00Z">
                  <w:rPr/>
                </w:rPrChange>
              </w:rPr>
              <w:pPrChange w:id="366" w:author="jessica qv" w:date="2018-03-11T17:06:00Z">
                <w:pPr/>
              </w:pPrChange>
            </w:pPr>
            <w:r w:rsidRPr="00863501">
              <w:rPr>
                <w:b/>
                <w:rPrChange w:id="367" w:author="jessica qv" w:date="2018-03-11T17:06:00Z">
                  <w:rPr/>
                </w:rPrChange>
              </w:rPr>
              <w:t>No.</w:t>
            </w:r>
          </w:p>
        </w:tc>
        <w:tc>
          <w:tcPr>
            <w:tcW w:w="541" w:type="pct"/>
            <w:shd w:val="clear" w:color="auto" w:fill="FFF2CC" w:themeFill="accent4" w:themeFillTint="33"/>
            <w:tcPrChange w:id="368" w:author="jessica qv" w:date="2018-03-12T20:26:00Z">
              <w:tcPr>
                <w:tcW w:w="749" w:type="pct"/>
                <w:shd w:val="clear" w:color="auto" w:fill="FFF2CC" w:themeFill="accent4" w:themeFillTint="33"/>
              </w:tcPr>
            </w:tcPrChange>
          </w:tcPr>
          <w:p w:rsidR="00247C05" w:rsidRPr="00863501" w:rsidRDefault="00247C05" w:rsidP="00247C05">
            <w:pPr>
              <w:tabs>
                <w:tab w:val="left" w:pos="1327"/>
              </w:tabs>
              <w:ind w:left="360"/>
              <w:rPr>
                <w:b/>
                <w:rPrChange w:id="369" w:author="jessica qv" w:date="2018-03-11T17:05:00Z">
                  <w:rPr/>
                </w:rPrChange>
              </w:rPr>
              <w:pPrChange w:id="370" w:author="jessica qv" w:date="2018-03-11T17:05:00Z">
                <w:pPr>
                  <w:tabs>
                    <w:tab w:val="left" w:pos="1327"/>
                  </w:tabs>
                </w:pPr>
              </w:pPrChange>
            </w:pPr>
            <w:r w:rsidRPr="00863501">
              <w:rPr>
                <w:b/>
                <w:rPrChange w:id="371" w:author="jessica qv" w:date="2018-03-11T17:05:00Z">
                  <w:rPr/>
                </w:rPrChange>
              </w:rPr>
              <w:t>Elemento causante</w:t>
            </w:r>
          </w:p>
        </w:tc>
        <w:tc>
          <w:tcPr>
            <w:tcW w:w="713" w:type="pct"/>
            <w:shd w:val="clear" w:color="auto" w:fill="FFF2CC" w:themeFill="accent4" w:themeFillTint="33"/>
            <w:tcPrChange w:id="372" w:author="jessica qv" w:date="2018-03-12T20:26:00Z">
              <w:tcPr>
                <w:tcW w:w="987" w:type="pct"/>
                <w:shd w:val="clear" w:color="auto" w:fill="FFF2CC" w:themeFill="accent4" w:themeFillTint="33"/>
              </w:tcPr>
            </w:tcPrChange>
          </w:tcPr>
          <w:p w:rsidR="00247C05" w:rsidRPr="00863501" w:rsidRDefault="00247C05" w:rsidP="00247C05">
            <w:pPr>
              <w:ind w:left="360"/>
              <w:rPr>
                <w:b/>
                <w:rPrChange w:id="373" w:author="jessica qv" w:date="2018-03-11T17:05:00Z">
                  <w:rPr/>
                </w:rPrChange>
              </w:rPr>
              <w:pPrChange w:id="374" w:author="jessica qv" w:date="2018-03-11T17:05:00Z">
                <w:pPr/>
              </w:pPrChange>
            </w:pPr>
            <w:r w:rsidRPr="00863501">
              <w:rPr>
                <w:b/>
                <w:rPrChange w:id="375" w:author="jessica qv" w:date="2018-03-11T17:05:00Z">
                  <w:rPr/>
                </w:rPrChange>
              </w:rPr>
              <w:t xml:space="preserve">Posible Riesgo </w:t>
            </w:r>
          </w:p>
        </w:tc>
        <w:tc>
          <w:tcPr>
            <w:tcW w:w="461" w:type="pct"/>
            <w:gridSpan w:val="2"/>
            <w:shd w:val="clear" w:color="auto" w:fill="FFF2CC" w:themeFill="accent4" w:themeFillTint="33"/>
            <w:tcPrChange w:id="376" w:author="jessica qv" w:date="2018-03-12T20:26:00Z">
              <w:tcPr>
                <w:tcW w:w="573" w:type="pct"/>
                <w:shd w:val="clear" w:color="auto" w:fill="FFF2CC" w:themeFill="accent4" w:themeFillTint="33"/>
              </w:tcPr>
            </w:tcPrChange>
          </w:tcPr>
          <w:p w:rsidR="00247C05" w:rsidRPr="00863501" w:rsidRDefault="00247C05" w:rsidP="00247C05">
            <w:pPr>
              <w:ind w:left="360"/>
              <w:rPr>
                <w:b/>
                <w:rPrChange w:id="377" w:author="jessica qv" w:date="2018-03-11T17:05:00Z">
                  <w:rPr/>
                </w:rPrChange>
              </w:rPr>
              <w:pPrChange w:id="378" w:author="jessica qv" w:date="2018-03-11T17:05:00Z">
                <w:pPr/>
              </w:pPrChange>
            </w:pPr>
            <w:r w:rsidRPr="00863501">
              <w:rPr>
                <w:b/>
                <w:rPrChange w:id="379" w:author="jessica qv" w:date="2018-03-11T17:05:00Z">
                  <w:rPr/>
                </w:rPrChange>
              </w:rPr>
              <w:t>Probabilidad</w:t>
            </w:r>
          </w:p>
        </w:tc>
        <w:tc>
          <w:tcPr>
            <w:tcW w:w="426" w:type="pct"/>
            <w:shd w:val="clear" w:color="auto" w:fill="FFF2CC" w:themeFill="accent4" w:themeFillTint="33"/>
            <w:tcPrChange w:id="380" w:author="jessica qv" w:date="2018-03-12T20:26:00Z">
              <w:tcPr>
                <w:tcW w:w="552" w:type="pct"/>
                <w:shd w:val="clear" w:color="auto" w:fill="FFF2CC" w:themeFill="accent4" w:themeFillTint="33"/>
              </w:tcPr>
            </w:tcPrChange>
          </w:tcPr>
          <w:p w:rsidR="00247C05" w:rsidRPr="00863501" w:rsidRDefault="00247C05" w:rsidP="00247C05">
            <w:pPr>
              <w:ind w:left="360"/>
              <w:rPr>
                <w:b/>
                <w:rPrChange w:id="381" w:author="jessica qv" w:date="2018-03-11T17:05:00Z">
                  <w:rPr/>
                </w:rPrChange>
              </w:rPr>
              <w:pPrChange w:id="382" w:author="jessica qv" w:date="2018-03-11T17:05:00Z">
                <w:pPr/>
              </w:pPrChange>
            </w:pPr>
            <w:r w:rsidRPr="00863501">
              <w:rPr>
                <w:b/>
                <w:rPrChange w:id="383" w:author="jessica qv" w:date="2018-03-11T17:05:00Z">
                  <w:rPr/>
                </w:rPrChange>
              </w:rPr>
              <w:t>Efecto</w:t>
            </w:r>
          </w:p>
        </w:tc>
        <w:tc>
          <w:tcPr>
            <w:tcW w:w="1816" w:type="pct"/>
            <w:shd w:val="clear" w:color="auto" w:fill="FFF2CC" w:themeFill="accent4" w:themeFillTint="33"/>
            <w:tcPrChange w:id="384" w:author="jessica qv" w:date="2018-03-12T20:26:00Z">
              <w:tcPr>
                <w:tcW w:w="1927" w:type="pct"/>
                <w:shd w:val="clear" w:color="auto" w:fill="FFF2CC" w:themeFill="accent4" w:themeFillTint="33"/>
              </w:tcPr>
            </w:tcPrChange>
          </w:tcPr>
          <w:p w:rsidR="00247C05" w:rsidRPr="00863501" w:rsidRDefault="00247C05" w:rsidP="00247C05">
            <w:pPr>
              <w:ind w:left="360"/>
              <w:rPr>
                <w:b/>
                <w:rPrChange w:id="385" w:author="jessica qv" w:date="2018-03-11T17:05:00Z">
                  <w:rPr/>
                </w:rPrChange>
              </w:rPr>
              <w:pPrChange w:id="386" w:author="jessica qv" w:date="2018-03-11T17:05:00Z">
                <w:pPr/>
              </w:pPrChange>
            </w:pPr>
            <w:r w:rsidRPr="00863501">
              <w:rPr>
                <w:b/>
                <w:rPrChange w:id="387" w:author="jessica qv" w:date="2018-03-11T17:05:00Z">
                  <w:rPr/>
                </w:rPrChange>
              </w:rPr>
              <w:t>Estrategia</w:t>
            </w:r>
          </w:p>
        </w:tc>
        <w:tc>
          <w:tcPr>
            <w:tcW w:w="890" w:type="pct"/>
            <w:shd w:val="clear" w:color="auto" w:fill="FFF2CC" w:themeFill="accent4" w:themeFillTint="33"/>
            <w:tcPrChange w:id="388" w:author="jessica qv" w:date="2018-03-12T20:26:00Z">
              <w:tcPr>
                <w:tcW w:w="1" w:type="pct"/>
                <w:gridSpan w:val="2"/>
                <w:shd w:val="clear" w:color="auto" w:fill="FFF2CC" w:themeFill="accent4" w:themeFillTint="33"/>
              </w:tcPr>
            </w:tcPrChange>
          </w:tcPr>
          <w:p w:rsidR="00247C05" w:rsidRPr="00863501" w:rsidRDefault="00247C05" w:rsidP="00247C05">
            <w:pPr>
              <w:ind w:left="360"/>
              <w:rPr>
                <w:ins w:id="389" w:author="jessica qv" w:date="2018-03-12T20:18:00Z"/>
                <w:b/>
                <w:rPrChange w:id="390" w:author="jessica qv" w:date="2018-03-11T17:05:00Z">
                  <w:rPr>
                    <w:ins w:id="391" w:author="jessica qv" w:date="2018-03-12T20:18:00Z"/>
                    <w:b/>
                  </w:rPr>
                </w:rPrChange>
              </w:rPr>
            </w:pPr>
            <w:ins w:id="392" w:author="jessica qv" w:date="2018-03-12T20:33:00Z">
              <w:r>
                <w:rPr>
                  <w:b/>
                </w:rPr>
                <w:t xml:space="preserve">Tiempos de auditoria </w:t>
              </w:r>
            </w:ins>
          </w:p>
        </w:tc>
      </w:tr>
      <w:tr w:rsidR="00247C05" w:rsidTr="00247C05">
        <w:tblPrEx>
          <w:tblW w:w="5000" w:type="pct"/>
          <w:tblLayout w:type="fixed"/>
          <w:tblPrExChange w:id="393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394" w:author="jessica qv" w:date="2018-03-12T20:26:00Z">
              <w:tcPr>
                <w:tcW w:w="212" w:type="pct"/>
              </w:tcPr>
            </w:tcPrChange>
          </w:tcPr>
          <w:p w:rsidR="00247C05" w:rsidRDefault="00247C05" w:rsidP="00247C05">
            <w:ins w:id="395" w:author="jessica qv" w:date="2018-03-11T16:57:00Z">
              <w:r>
                <w:t>1</w:t>
              </w:r>
            </w:ins>
          </w:p>
        </w:tc>
        <w:tc>
          <w:tcPr>
            <w:tcW w:w="541" w:type="pct"/>
            <w:tcPrChange w:id="396" w:author="jessica qv" w:date="2018-03-12T20:26:00Z">
              <w:tcPr>
                <w:tcW w:w="749" w:type="pct"/>
              </w:tcPr>
            </w:tcPrChange>
          </w:tcPr>
          <w:p w:rsidR="00247C05" w:rsidRPr="00D25609" w:rsidRDefault="00247C05" w:rsidP="00247C05">
            <w:r>
              <w:t>cliente</w:t>
            </w:r>
          </w:p>
        </w:tc>
        <w:tc>
          <w:tcPr>
            <w:tcW w:w="713" w:type="pct"/>
            <w:tcPrChange w:id="397" w:author="jessica qv" w:date="2018-03-12T20:26:00Z">
              <w:tcPr>
                <w:tcW w:w="987" w:type="pct"/>
              </w:tcPr>
            </w:tcPrChange>
          </w:tcPr>
          <w:p w:rsidR="00247C05" w:rsidRDefault="00247C05" w:rsidP="00247C05">
            <w:pPr>
              <w:jc w:val="both"/>
            </w:pPr>
            <w:r>
              <w:t>La aplicación no es aceptada por el cliente.</w:t>
            </w:r>
          </w:p>
        </w:tc>
        <w:tc>
          <w:tcPr>
            <w:tcW w:w="461" w:type="pct"/>
            <w:gridSpan w:val="2"/>
            <w:tcPrChange w:id="398" w:author="jessica qv" w:date="2018-03-12T20:26:00Z">
              <w:tcPr>
                <w:tcW w:w="573" w:type="pct"/>
              </w:tcPr>
            </w:tcPrChange>
          </w:tcPr>
          <w:p w:rsidR="00247C05" w:rsidRPr="008E1F05" w:rsidRDefault="00247C05" w:rsidP="00247C05">
            <w:r>
              <w:t>Moderada</w:t>
            </w:r>
          </w:p>
        </w:tc>
        <w:tc>
          <w:tcPr>
            <w:tcW w:w="426" w:type="pct"/>
            <w:tcPrChange w:id="399" w:author="jessica qv" w:date="2018-03-12T20:26:00Z">
              <w:tcPr>
                <w:tcW w:w="552" w:type="pct"/>
              </w:tcPr>
            </w:tcPrChange>
          </w:tcPr>
          <w:p w:rsidR="00247C05" w:rsidRPr="008E1F05" w:rsidRDefault="00247C05" w:rsidP="00247C05">
            <w:r>
              <w:t>Catastrófico</w:t>
            </w:r>
          </w:p>
        </w:tc>
        <w:tc>
          <w:tcPr>
            <w:tcW w:w="1817" w:type="pct"/>
            <w:tcPrChange w:id="400" w:author="jessica qv" w:date="2018-03-12T20:26:00Z">
              <w:tcPr>
                <w:tcW w:w="1927" w:type="pct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jc w:val="both"/>
              <w:pPrChange w:id="401" w:author="jessica qv" w:date="2018-03-11T17:04:00Z">
                <w:pPr>
                  <w:numPr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Realizar constantes reuniones con el cliente, con el fin de socializar avances respecto a la aplicación</w:t>
            </w:r>
            <w:ins w:id="402" w:author="jessica qv" w:date="2018-03-11T16:56:00Z">
              <w:r>
                <w:t xml:space="preserve"> y aplicar correctivos a tiempo</w:t>
              </w:r>
            </w:ins>
            <w:r>
              <w:t>.</w:t>
            </w:r>
          </w:p>
        </w:tc>
        <w:tc>
          <w:tcPr>
            <w:tcW w:w="890" w:type="pct"/>
            <w:tcPrChange w:id="403" w:author="jessica qv" w:date="2018-03-12T20:26:00Z">
              <w:tcPr>
                <w:tcW w:w="1" w:type="pct"/>
                <w:gridSpan w:val="2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jc w:val="both"/>
              <w:rPr>
                <w:ins w:id="404" w:author="jessica qv" w:date="2018-03-12T20:18:00Z"/>
              </w:rPr>
            </w:pPr>
            <w:ins w:id="405" w:author="jessica qv" w:date="2018-03-12T20:24:00Z">
              <w:r>
                <w:t xml:space="preserve">Retrospectivas mensuales </w:t>
              </w:r>
            </w:ins>
            <w:ins w:id="406" w:author="jessica qv" w:date="2018-03-12T20:25:00Z">
              <w:r>
                <w:t>de los stakeholders</w:t>
              </w:r>
            </w:ins>
          </w:p>
        </w:tc>
      </w:tr>
      <w:tr w:rsidR="00247C05" w:rsidTr="00247C05">
        <w:tblPrEx>
          <w:tblW w:w="5000" w:type="pct"/>
          <w:tblLayout w:type="fixed"/>
          <w:tblPrExChange w:id="407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408" w:author="jessica qv" w:date="2018-03-12T20:26:00Z">
              <w:tcPr>
                <w:tcW w:w="212" w:type="pct"/>
              </w:tcPr>
            </w:tcPrChange>
          </w:tcPr>
          <w:p w:rsidR="00247C05" w:rsidRDefault="00247C05" w:rsidP="00247C05">
            <w:ins w:id="409" w:author="jessica qv" w:date="2018-03-11T16:57:00Z">
              <w:r>
                <w:t>2</w:t>
              </w:r>
            </w:ins>
          </w:p>
        </w:tc>
        <w:tc>
          <w:tcPr>
            <w:tcW w:w="541" w:type="pct"/>
            <w:tcPrChange w:id="410" w:author="jessica qv" w:date="2018-03-12T20:26:00Z">
              <w:tcPr>
                <w:tcW w:w="749" w:type="pct"/>
              </w:tcPr>
            </w:tcPrChange>
          </w:tcPr>
          <w:p w:rsidR="00247C05" w:rsidRDefault="00247C05" w:rsidP="00247C05">
            <w:r>
              <w:t>hackers</w:t>
            </w:r>
          </w:p>
        </w:tc>
        <w:tc>
          <w:tcPr>
            <w:tcW w:w="713" w:type="pct"/>
            <w:tcPrChange w:id="411" w:author="jessica qv" w:date="2018-03-12T20:26:00Z">
              <w:tcPr>
                <w:tcW w:w="987" w:type="pct"/>
              </w:tcPr>
            </w:tcPrChange>
          </w:tcPr>
          <w:p w:rsidR="00247C05" w:rsidRDefault="00247C05" w:rsidP="00247C05">
            <w:pPr>
              <w:jc w:val="both"/>
            </w:pPr>
            <w:r>
              <w:t>Virus en el ordenador donde se está desarrollando el proyecto.</w:t>
            </w:r>
          </w:p>
          <w:p w:rsidR="00247C05" w:rsidRPr="00D25609" w:rsidRDefault="00247C05" w:rsidP="00247C05"/>
        </w:tc>
        <w:tc>
          <w:tcPr>
            <w:tcW w:w="461" w:type="pct"/>
            <w:gridSpan w:val="2"/>
            <w:tcPrChange w:id="412" w:author="jessica qv" w:date="2018-03-12T20:26:00Z">
              <w:tcPr>
                <w:tcW w:w="573" w:type="pct"/>
              </w:tcPr>
            </w:tcPrChange>
          </w:tcPr>
          <w:p w:rsidR="00247C05" w:rsidRDefault="00247C05" w:rsidP="00247C05">
            <w:r>
              <w:t>Baja</w:t>
            </w:r>
          </w:p>
        </w:tc>
        <w:tc>
          <w:tcPr>
            <w:tcW w:w="426" w:type="pct"/>
            <w:tcPrChange w:id="413" w:author="jessica qv" w:date="2018-03-12T20:26:00Z">
              <w:tcPr>
                <w:tcW w:w="552" w:type="pct"/>
              </w:tcPr>
            </w:tcPrChange>
          </w:tcPr>
          <w:p w:rsidR="00247C05" w:rsidRDefault="00247C05" w:rsidP="00247C05">
            <w:r>
              <w:t>Grave</w:t>
            </w:r>
          </w:p>
        </w:tc>
        <w:tc>
          <w:tcPr>
            <w:tcW w:w="1817" w:type="pct"/>
            <w:tcPrChange w:id="414" w:author="jessica qv" w:date="2018-03-12T20:26:00Z">
              <w:tcPr>
                <w:tcW w:w="1927" w:type="pct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jc w:val="both"/>
              <w:pPrChange w:id="415" w:author="jessica qv" w:date="2018-03-11T17:04:00Z">
                <w:pPr>
                  <w:numPr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Tener un repositorio asociado al proyecto, para tener una copia de seguridad.</w:t>
            </w:r>
          </w:p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jc w:val="both"/>
              <w:pPrChange w:id="416" w:author="jessica qv" w:date="2018-03-11T17:04:00Z">
                <w:pPr>
                  <w:numPr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Tener una copia de todo el avance del proyecto, almacenado en la nube.</w:t>
            </w:r>
          </w:p>
        </w:tc>
        <w:tc>
          <w:tcPr>
            <w:tcW w:w="890" w:type="pct"/>
            <w:tcPrChange w:id="417" w:author="jessica qv" w:date="2018-03-12T20:26:00Z">
              <w:tcPr>
                <w:tcW w:w="1" w:type="pct"/>
                <w:gridSpan w:val="2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jc w:val="both"/>
              <w:rPr>
                <w:ins w:id="418" w:author="jessica qv" w:date="2018-03-12T20:25:00Z"/>
              </w:rPr>
            </w:pPr>
            <w:ins w:id="419" w:author="jessica qv" w:date="2018-03-12T20:25:00Z">
              <w:r>
                <w:t>Copias de seguridad diarias</w:t>
              </w:r>
            </w:ins>
          </w:p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jc w:val="both"/>
              <w:rPr>
                <w:ins w:id="420" w:author="jessica qv" w:date="2018-03-12T20:18:00Z"/>
              </w:rPr>
            </w:pPr>
            <w:ins w:id="421" w:author="jessica qv" w:date="2018-03-12T20:25:00Z">
              <w:r>
                <w:t xml:space="preserve">Tener dos </w:t>
              </w:r>
            </w:ins>
            <w:ins w:id="422" w:author="jessica qv" w:date="2018-03-12T20:26:00Z">
              <w:r>
                <w:t xml:space="preserve">o más </w:t>
              </w:r>
            </w:ins>
            <w:ins w:id="423" w:author="jessica qv" w:date="2018-03-12T20:25:00Z">
              <w:r>
                <w:t>opciones de respaldo</w:t>
              </w:r>
            </w:ins>
            <w:ins w:id="424" w:author="jessica qv" w:date="2018-03-12T20:26:00Z">
              <w:r>
                <w:t>.</w:t>
              </w:r>
            </w:ins>
          </w:p>
        </w:tc>
      </w:tr>
      <w:tr w:rsidR="00247C05" w:rsidTr="00247C05">
        <w:tblPrEx>
          <w:tblW w:w="5000" w:type="pct"/>
          <w:tblLayout w:type="fixed"/>
          <w:tblPrExChange w:id="425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426" w:author="jessica qv" w:date="2018-03-12T20:26:00Z">
              <w:tcPr>
                <w:tcW w:w="212" w:type="pct"/>
              </w:tcPr>
            </w:tcPrChange>
          </w:tcPr>
          <w:p w:rsidR="00247C05" w:rsidRDefault="00247C05" w:rsidP="00247C05">
            <w:ins w:id="427" w:author="jessica qv" w:date="2018-03-11T16:57:00Z">
              <w:r>
                <w:t>3</w:t>
              </w:r>
            </w:ins>
          </w:p>
        </w:tc>
        <w:tc>
          <w:tcPr>
            <w:tcW w:w="541" w:type="pct"/>
            <w:tcPrChange w:id="428" w:author="jessica qv" w:date="2018-03-12T20:26:00Z">
              <w:tcPr>
                <w:tcW w:w="749" w:type="pct"/>
              </w:tcPr>
            </w:tcPrChange>
          </w:tcPr>
          <w:p w:rsidR="00247C05" w:rsidRPr="00D25609" w:rsidRDefault="00247C05" w:rsidP="00247C05">
            <w:r>
              <w:t>Error en los requisitos</w:t>
            </w:r>
          </w:p>
        </w:tc>
        <w:tc>
          <w:tcPr>
            <w:tcW w:w="713" w:type="pct"/>
            <w:tcPrChange w:id="429" w:author="jessica qv" w:date="2018-03-12T20:26:00Z">
              <w:tcPr>
                <w:tcW w:w="987" w:type="pct"/>
              </w:tcPr>
            </w:tcPrChange>
          </w:tcPr>
          <w:p w:rsidR="00247C05" w:rsidRDefault="00247C05" w:rsidP="00247C05">
            <w:pPr>
              <w:jc w:val="both"/>
            </w:pPr>
            <w:r>
              <w:t>Mal funcionamiento del producto final.</w:t>
            </w:r>
          </w:p>
        </w:tc>
        <w:tc>
          <w:tcPr>
            <w:tcW w:w="461" w:type="pct"/>
            <w:gridSpan w:val="2"/>
            <w:tcPrChange w:id="430" w:author="jessica qv" w:date="2018-03-12T20:26:00Z">
              <w:tcPr>
                <w:tcW w:w="573" w:type="pct"/>
              </w:tcPr>
            </w:tcPrChange>
          </w:tcPr>
          <w:p w:rsidR="00247C05" w:rsidRDefault="00247C05" w:rsidP="00247C05">
            <w:ins w:id="431" w:author="jessica qv" w:date="2018-03-11T16:57:00Z">
              <w:r>
                <w:t>Moderada</w:t>
              </w:r>
            </w:ins>
          </w:p>
        </w:tc>
        <w:tc>
          <w:tcPr>
            <w:tcW w:w="426" w:type="pct"/>
            <w:tcPrChange w:id="432" w:author="jessica qv" w:date="2018-03-12T20:26:00Z">
              <w:tcPr>
                <w:tcW w:w="552" w:type="pct"/>
              </w:tcPr>
            </w:tcPrChange>
          </w:tcPr>
          <w:p w:rsidR="00247C05" w:rsidRDefault="00247C05" w:rsidP="00247C05">
            <w:ins w:id="433" w:author="jessica qv" w:date="2018-03-11T16:57:00Z">
              <w:r>
                <w:t>catastrófico</w:t>
              </w:r>
            </w:ins>
          </w:p>
        </w:tc>
        <w:tc>
          <w:tcPr>
            <w:tcW w:w="1817" w:type="pct"/>
            <w:tcPrChange w:id="434" w:author="jessica qv" w:date="2018-03-12T20:26:00Z">
              <w:tcPr>
                <w:tcW w:w="1927" w:type="pct"/>
              </w:tcPr>
            </w:tcPrChange>
          </w:tcPr>
          <w:p w:rsidR="00247C05" w:rsidRPr="00D25609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jc w:val="both"/>
              <w:pPrChange w:id="435" w:author="jessica qv" w:date="2018-03-11T17:04:00Z">
                <w:pPr>
                  <w:jc w:val="both"/>
                </w:pPr>
              </w:pPrChange>
            </w:pPr>
            <w:r>
              <w:t>Realizar pruebas unitarias a cada funcionalidad luego de su desarrollo, realizar pruebas integrales cuando se integren varias funcionalidades del sistema.</w:t>
            </w:r>
          </w:p>
        </w:tc>
        <w:tc>
          <w:tcPr>
            <w:tcW w:w="890" w:type="pct"/>
            <w:tcPrChange w:id="436" w:author="jessica qv" w:date="2018-03-12T20:26:00Z">
              <w:tcPr>
                <w:tcW w:w="1" w:type="pct"/>
                <w:gridSpan w:val="2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jc w:val="both"/>
              <w:rPr>
                <w:ins w:id="437" w:author="jessica qv" w:date="2018-03-12T20:18:00Z"/>
              </w:rPr>
            </w:pPr>
            <w:ins w:id="438" w:author="jessica qv" w:date="2018-03-12T20:27:00Z">
              <w:r>
                <w:t>Revisar errores en cada prueba realizada</w:t>
              </w:r>
            </w:ins>
          </w:p>
        </w:tc>
      </w:tr>
      <w:tr w:rsidR="00247C05" w:rsidDel="00E11FB7" w:rsidTr="00247C05">
        <w:tblPrEx>
          <w:tblW w:w="5000" w:type="pct"/>
          <w:tblLayout w:type="fixed"/>
          <w:tblPrExChange w:id="439" w:author="jessica qv" w:date="2018-03-12T20:26:00Z">
            <w:tblPrEx>
              <w:tblW w:w="4991" w:type="pct"/>
              <w:tblLayout w:type="fixed"/>
            </w:tblPrEx>
          </w:tblPrExChange>
        </w:tblPrEx>
        <w:trPr>
          <w:del w:id="440" w:author="jessica qv" w:date="2018-03-11T16:57:00Z"/>
        </w:trPr>
        <w:tc>
          <w:tcPr>
            <w:tcW w:w="152" w:type="pct"/>
            <w:tcPrChange w:id="441" w:author="jessica qv" w:date="2018-03-12T20:26:00Z">
              <w:tcPr>
                <w:tcW w:w="212" w:type="pct"/>
              </w:tcPr>
            </w:tcPrChange>
          </w:tcPr>
          <w:p w:rsidR="00247C05" w:rsidDel="00E11FB7" w:rsidRDefault="00247C05" w:rsidP="00247C05">
            <w:pPr>
              <w:rPr>
                <w:del w:id="442" w:author="jessica qv" w:date="2018-03-11T16:57:00Z"/>
              </w:rPr>
            </w:pPr>
          </w:p>
        </w:tc>
        <w:tc>
          <w:tcPr>
            <w:tcW w:w="541" w:type="pct"/>
            <w:tcPrChange w:id="443" w:author="jessica qv" w:date="2018-03-12T20:26:00Z">
              <w:tcPr>
                <w:tcW w:w="749" w:type="pct"/>
              </w:tcPr>
            </w:tcPrChange>
          </w:tcPr>
          <w:p w:rsidR="00247C05" w:rsidDel="00E11FB7" w:rsidRDefault="00247C05" w:rsidP="00247C05">
            <w:pPr>
              <w:rPr>
                <w:del w:id="444" w:author="jessica qv" w:date="2018-03-11T16:57:00Z"/>
              </w:rPr>
            </w:pPr>
            <w:del w:id="445" w:author="jessica qv" w:date="2018-03-11T16:57:00Z">
              <w:r w:rsidDel="00E11FB7">
                <w:delText>Tecnología</w:delText>
              </w:r>
            </w:del>
          </w:p>
        </w:tc>
        <w:tc>
          <w:tcPr>
            <w:tcW w:w="713" w:type="pct"/>
            <w:tcPrChange w:id="446" w:author="jessica qv" w:date="2018-03-12T20:26:00Z">
              <w:tcPr>
                <w:tcW w:w="987" w:type="pct"/>
              </w:tcPr>
            </w:tcPrChange>
          </w:tcPr>
          <w:p w:rsidR="00247C05" w:rsidDel="00E11FB7" w:rsidRDefault="00247C05" w:rsidP="00247C05">
            <w:pPr>
              <w:jc w:val="both"/>
              <w:rPr>
                <w:del w:id="447" w:author="jessica qv" w:date="2018-03-11T16:57:00Z"/>
              </w:rPr>
            </w:pPr>
            <w:del w:id="448" w:author="jessica qv" w:date="2018-03-11T16:57:00Z">
              <w:r w:rsidDel="00E11FB7">
                <w:delText>Arquitectura inviable con el proyecto a realizar.</w:delText>
              </w:r>
            </w:del>
          </w:p>
        </w:tc>
        <w:tc>
          <w:tcPr>
            <w:tcW w:w="461" w:type="pct"/>
            <w:gridSpan w:val="2"/>
            <w:tcPrChange w:id="449" w:author="jessica qv" w:date="2018-03-12T20:26:00Z">
              <w:tcPr>
                <w:tcW w:w="573" w:type="pct"/>
              </w:tcPr>
            </w:tcPrChange>
          </w:tcPr>
          <w:p w:rsidR="00247C05" w:rsidDel="00E11FB7" w:rsidRDefault="00247C05" w:rsidP="00247C05">
            <w:pPr>
              <w:tabs>
                <w:tab w:val="left" w:pos="789"/>
              </w:tabs>
              <w:rPr>
                <w:del w:id="450" w:author="jessica qv" w:date="2018-03-11T16:57:00Z"/>
              </w:rPr>
            </w:pPr>
            <w:del w:id="451" w:author="jessica qv" w:date="2018-03-11T16:57:00Z">
              <w:r w:rsidDel="00E11FB7">
                <w:delText>Baja</w:delText>
              </w:r>
              <w:r w:rsidDel="00E11FB7">
                <w:tab/>
              </w:r>
            </w:del>
          </w:p>
        </w:tc>
        <w:tc>
          <w:tcPr>
            <w:tcW w:w="426" w:type="pct"/>
            <w:tcPrChange w:id="452" w:author="jessica qv" w:date="2018-03-12T20:26:00Z">
              <w:tcPr>
                <w:tcW w:w="552" w:type="pct"/>
              </w:tcPr>
            </w:tcPrChange>
          </w:tcPr>
          <w:p w:rsidR="00247C05" w:rsidDel="00E11FB7" w:rsidRDefault="00247C05" w:rsidP="00247C05">
            <w:pPr>
              <w:rPr>
                <w:del w:id="453" w:author="jessica qv" w:date="2018-03-11T16:57:00Z"/>
              </w:rPr>
            </w:pPr>
            <w:del w:id="454" w:author="jessica qv" w:date="2018-03-11T16:57:00Z">
              <w:r w:rsidDel="00E11FB7">
                <w:delText xml:space="preserve">Catastrófico </w:delText>
              </w:r>
            </w:del>
          </w:p>
        </w:tc>
        <w:tc>
          <w:tcPr>
            <w:tcW w:w="1817" w:type="pct"/>
            <w:tcPrChange w:id="455" w:author="jessica qv" w:date="2018-03-12T20:26:00Z">
              <w:tcPr>
                <w:tcW w:w="1927" w:type="pct"/>
              </w:tcPr>
            </w:tcPrChange>
          </w:tcPr>
          <w:p w:rsidR="00247C05" w:rsidDel="00E11FB7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rPr>
                <w:del w:id="456" w:author="jessica qv" w:date="2018-03-11T16:57:00Z"/>
              </w:rPr>
              <w:pPrChange w:id="457" w:author="jessica qv" w:date="2018-03-11T17:04:00Z">
                <w:pPr/>
              </w:pPrChange>
            </w:pPr>
          </w:p>
        </w:tc>
        <w:tc>
          <w:tcPr>
            <w:tcW w:w="890" w:type="pct"/>
            <w:tcPrChange w:id="458" w:author="jessica qv" w:date="2018-03-12T20:26:00Z">
              <w:tcPr>
                <w:tcW w:w="1" w:type="pct"/>
                <w:gridSpan w:val="2"/>
              </w:tcPr>
            </w:tcPrChange>
          </w:tcPr>
          <w:p w:rsidR="00247C05" w:rsidDel="00E11FB7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rPr>
                <w:ins w:id="459" w:author="jessica qv" w:date="2018-03-12T20:18:00Z"/>
              </w:rPr>
            </w:pPr>
          </w:p>
        </w:tc>
      </w:tr>
      <w:tr w:rsidR="00247C05" w:rsidTr="00247C05">
        <w:tblPrEx>
          <w:tblW w:w="5000" w:type="pct"/>
          <w:tblLayout w:type="fixed"/>
          <w:tblPrExChange w:id="460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461" w:author="jessica qv" w:date="2018-03-12T20:26:00Z">
              <w:tcPr>
                <w:tcW w:w="212" w:type="pct"/>
              </w:tcPr>
            </w:tcPrChange>
          </w:tcPr>
          <w:p w:rsidR="00247C05" w:rsidRDefault="00247C05" w:rsidP="00247C05">
            <w:pPr>
              <w:pStyle w:val="Prrafodelista"/>
              <w:ind w:left="104"/>
              <w:pPrChange w:id="462" w:author="jessica qv" w:date="2018-03-11T17:04:00Z">
                <w:pPr/>
              </w:pPrChange>
            </w:pPr>
            <w:ins w:id="463" w:author="jessica qv" w:date="2018-03-11T16:57:00Z">
              <w:r>
                <w:t>5</w:t>
              </w:r>
            </w:ins>
          </w:p>
        </w:tc>
        <w:tc>
          <w:tcPr>
            <w:tcW w:w="541" w:type="pct"/>
            <w:tcPrChange w:id="464" w:author="jessica qv" w:date="2018-03-12T20:26:00Z">
              <w:tcPr>
                <w:tcW w:w="749" w:type="pct"/>
              </w:tcPr>
            </w:tcPrChange>
          </w:tcPr>
          <w:p w:rsidR="00247C05" w:rsidRDefault="00247C05" w:rsidP="00247C05">
            <w:r>
              <w:t>Personas</w:t>
            </w:r>
          </w:p>
        </w:tc>
        <w:tc>
          <w:tcPr>
            <w:tcW w:w="713" w:type="pct"/>
            <w:tcPrChange w:id="465" w:author="jessica qv" w:date="2018-03-12T20:26:00Z">
              <w:tcPr>
                <w:tcW w:w="987" w:type="pct"/>
              </w:tcPr>
            </w:tcPrChange>
          </w:tcPr>
          <w:p w:rsidR="00247C05" w:rsidRDefault="00247C05" w:rsidP="00247C05">
            <w:pPr>
              <w:jc w:val="both"/>
            </w:pPr>
            <w:r>
              <w:t>Imposibilidad de integración del sistema.</w:t>
            </w:r>
          </w:p>
        </w:tc>
        <w:tc>
          <w:tcPr>
            <w:tcW w:w="461" w:type="pct"/>
            <w:gridSpan w:val="2"/>
            <w:tcPrChange w:id="466" w:author="jessica qv" w:date="2018-03-12T20:26:00Z">
              <w:tcPr>
                <w:tcW w:w="573" w:type="pct"/>
              </w:tcPr>
            </w:tcPrChange>
          </w:tcPr>
          <w:p w:rsidR="00247C05" w:rsidRDefault="00247C05" w:rsidP="00247C05">
            <w:r>
              <w:t>Baja</w:t>
            </w:r>
          </w:p>
        </w:tc>
        <w:tc>
          <w:tcPr>
            <w:tcW w:w="426" w:type="pct"/>
            <w:tcPrChange w:id="467" w:author="jessica qv" w:date="2018-03-12T20:26:00Z">
              <w:tcPr>
                <w:tcW w:w="552" w:type="pct"/>
              </w:tcPr>
            </w:tcPrChange>
          </w:tcPr>
          <w:p w:rsidR="00247C05" w:rsidRDefault="00247C05" w:rsidP="00247C05">
            <w:r>
              <w:t xml:space="preserve">Catastrófico </w:t>
            </w:r>
          </w:p>
        </w:tc>
        <w:tc>
          <w:tcPr>
            <w:tcW w:w="1817" w:type="pct"/>
            <w:tcPrChange w:id="468" w:author="jessica qv" w:date="2018-03-12T20:26:00Z">
              <w:tcPr>
                <w:tcW w:w="1927" w:type="pct"/>
              </w:tcPr>
            </w:tcPrChange>
          </w:tcPr>
          <w:p w:rsidR="00247C05" w:rsidRDefault="00247C05" w:rsidP="00247C0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469" w:author="jessica qv" w:date="2018-03-11T17:04:00Z">
                <w:pPr>
                  <w:numPr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Estandarizar procesos de desarrollo, haciendo uso de diagramas y demás documentación.</w:t>
            </w:r>
          </w:p>
        </w:tc>
        <w:tc>
          <w:tcPr>
            <w:tcW w:w="890" w:type="pct"/>
            <w:tcPrChange w:id="470" w:author="jessica qv" w:date="2018-03-12T20:26:00Z">
              <w:tcPr>
                <w:tcW w:w="1" w:type="pct"/>
                <w:gridSpan w:val="2"/>
              </w:tcPr>
            </w:tcPrChange>
          </w:tcPr>
          <w:p w:rsidR="00247C05" w:rsidRDefault="00247C05" w:rsidP="00247C0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rPr>
                <w:ins w:id="471" w:author="jessica qv" w:date="2018-03-12T20:18:00Z"/>
              </w:rPr>
              <w:pPrChange w:id="472" w:author="jessica qv" w:date="2018-03-12T20:27:00Z">
                <w:pPr>
                  <w:numPr>
                    <w:numId w:val="2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104"/>
                  <w:contextualSpacing/>
                  <w:jc w:val="both"/>
                </w:pPr>
              </w:pPrChange>
            </w:pPr>
            <w:ins w:id="473" w:author="jessica qv" w:date="2018-03-12T20:27:00Z">
              <w:r>
                <w:t>Revisión en los  diseños</w:t>
              </w:r>
            </w:ins>
          </w:p>
        </w:tc>
      </w:tr>
      <w:tr w:rsidR="00247C05" w:rsidTr="00247C05">
        <w:tblPrEx>
          <w:tblW w:w="5000" w:type="pct"/>
          <w:tblLayout w:type="fixed"/>
          <w:tblPrExChange w:id="474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475" w:author="jessica qv" w:date="2018-03-12T20:26:00Z">
              <w:tcPr>
                <w:tcW w:w="212" w:type="pct"/>
              </w:tcPr>
            </w:tcPrChange>
          </w:tcPr>
          <w:p w:rsidR="00247C05" w:rsidRDefault="00247C05" w:rsidP="00247C05">
            <w:ins w:id="476" w:author="jessica qv" w:date="2018-03-11T16:57:00Z">
              <w:r>
                <w:t>6</w:t>
              </w:r>
            </w:ins>
          </w:p>
        </w:tc>
        <w:tc>
          <w:tcPr>
            <w:tcW w:w="541" w:type="pct"/>
            <w:tcPrChange w:id="477" w:author="jessica qv" w:date="2018-03-12T20:26:00Z">
              <w:tcPr>
                <w:tcW w:w="749" w:type="pct"/>
              </w:tcPr>
            </w:tcPrChange>
          </w:tcPr>
          <w:p w:rsidR="00247C05" w:rsidRDefault="00247C05" w:rsidP="00247C05">
            <w:r>
              <w:t>Requisitos</w:t>
            </w:r>
          </w:p>
        </w:tc>
        <w:tc>
          <w:tcPr>
            <w:tcW w:w="713" w:type="pct"/>
            <w:tcPrChange w:id="478" w:author="jessica qv" w:date="2018-03-12T20:26:00Z">
              <w:tcPr>
                <w:tcW w:w="987" w:type="pct"/>
              </w:tcPr>
            </w:tcPrChange>
          </w:tcPr>
          <w:p w:rsidR="00247C05" w:rsidRDefault="00247C05" w:rsidP="00247C05">
            <w:pPr>
              <w:jc w:val="both"/>
            </w:pPr>
            <w:r>
              <w:t>Ambigüedad en los requerimientos.</w:t>
            </w:r>
          </w:p>
        </w:tc>
        <w:tc>
          <w:tcPr>
            <w:tcW w:w="461" w:type="pct"/>
            <w:gridSpan w:val="2"/>
            <w:tcPrChange w:id="479" w:author="jessica qv" w:date="2018-03-12T20:26:00Z">
              <w:tcPr>
                <w:tcW w:w="573" w:type="pct"/>
              </w:tcPr>
            </w:tcPrChange>
          </w:tcPr>
          <w:p w:rsidR="00247C05" w:rsidRDefault="00247C05" w:rsidP="00247C05"/>
        </w:tc>
        <w:tc>
          <w:tcPr>
            <w:tcW w:w="426" w:type="pct"/>
            <w:tcPrChange w:id="480" w:author="jessica qv" w:date="2018-03-12T20:26:00Z">
              <w:tcPr>
                <w:tcW w:w="552" w:type="pct"/>
              </w:tcPr>
            </w:tcPrChange>
          </w:tcPr>
          <w:p w:rsidR="00247C05" w:rsidRDefault="00247C05" w:rsidP="00247C05"/>
        </w:tc>
        <w:tc>
          <w:tcPr>
            <w:tcW w:w="1817" w:type="pct"/>
            <w:tcPrChange w:id="481" w:author="jessica qv" w:date="2018-03-12T20:26:00Z">
              <w:tcPr>
                <w:tcW w:w="1927" w:type="pct"/>
              </w:tcPr>
            </w:tcPrChange>
          </w:tcPr>
          <w:p w:rsidR="00247C05" w:rsidRDefault="00247C05" w:rsidP="00247C0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482" w:author="jessica qv" w:date="2018-03-11T17:04:00Z">
                <w:pPr>
                  <w:numPr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Detallar muy bien cada historia de usuario para que no haya cabida a ambigüedades.</w:t>
            </w:r>
          </w:p>
        </w:tc>
        <w:tc>
          <w:tcPr>
            <w:tcW w:w="890" w:type="pct"/>
            <w:tcPrChange w:id="483" w:author="jessica qv" w:date="2018-03-12T20:26:00Z">
              <w:tcPr>
                <w:tcW w:w="1" w:type="pct"/>
                <w:gridSpan w:val="2"/>
              </w:tcPr>
            </w:tcPrChange>
          </w:tcPr>
          <w:p w:rsidR="00247C05" w:rsidRDefault="00247C05" w:rsidP="00247C0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rPr>
                <w:ins w:id="484" w:author="jessica qv" w:date="2018-03-12T20:18:00Z"/>
              </w:rPr>
              <w:pPrChange w:id="485" w:author="jessica qv" w:date="2018-03-12T20:30:00Z">
                <w:pPr>
                  <w:numPr>
                    <w:numId w:val="2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104"/>
                  <w:contextualSpacing/>
                  <w:jc w:val="both"/>
                </w:pPr>
              </w:pPrChange>
            </w:pPr>
            <w:ins w:id="486" w:author="jessica qv" w:date="2018-03-12T20:30:00Z">
              <w:r>
                <w:t>Retrospectivas</w:t>
              </w:r>
            </w:ins>
            <w:ins w:id="487" w:author="jessica qv" w:date="2018-03-12T20:29:00Z">
              <w:r>
                <w:t xml:space="preserve"> con los stakeholders levantamiento</w:t>
              </w:r>
            </w:ins>
            <w:ins w:id="488" w:author="jessica qv" w:date="2018-03-12T20:30:00Z">
              <w:r>
                <w:t>s</w:t>
              </w:r>
            </w:ins>
            <w:ins w:id="489" w:author="jessica qv" w:date="2018-03-12T20:29:00Z">
              <w:r>
                <w:t xml:space="preserve"> de requerimientos</w:t>
              </w:r>
            </w:ins>
          </w:p>
        </w:tc>
      </w:tr>
      <w:tr w:rsidR="00247C05" w:rsidTr="00247C05">
        <w:tblPrEx>
          <w:tblW w:w="5000" w:type="pct"/>
          <w:tblLayout w:type="fixed"/>
          <w:tblPrExChange w:id="490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491" w:author="jessica qv" w:date="2018-03-12T20:26:00Z">
              <w:tcPr>
                <w:tcW w:w="212" w:type="pct"/>
              </w:tcPr>
            </w:tcPrChange>
          </w:tcPr>
          <w:p w:rsidR="00247C05" w:rsidRDefault="00247C05" w:rsidP="00247C05">
            <w:ins w:id="492" w:author="jessica qv" w:date="2018-03-11T16:58:00Z">
              <w:r>
                <w:lastRenderedPageBreak/>
                <w:t>7</w:t>
              </w:r>
            </w:ins>
          </w:p>
        </w:tc>
        <w:tc>
          <w:tcPr>
            <w:tcW w:w="541" w:type="pct"/>
            <w:tcPrChange w:id="493" w:author="jessica qv" w:date="2018-03-12T20:26:00Z">
              <w:tcPr>
                <w:tcW w:w="749" w:type="pct"/>
              </w:tcPr>
            </w:tcPrChange>
          </w:tcPr>
          <w:p w:rsidR="00247C05" w:rsidRDefault="00247C05" w:rsidP="00247C05">
            <w:ins w:id="494" w:author="jessica qv" w:date="2018-03-11T16:58:00Z">
              <w:r>
                <w:t>Requisitos</w:t>
              </w:r>
            </w:ins>
          </w:p>
        </w:tc>
        <w:tc>
          <w:tcPr>
            <w:tcW w:w="713" w:type="pct"/>
            <w:tcPrChange w:id="495" w:author="jessica qv" w:date="2018-03-12T20:26:00Z">
              <w:tcPr>
                <w:tcW w:w="987" w:type="pct"/>
              </w:tcPr>
            </w:tcPrChange>
          </w:tcPr>
          <w:p w:rsidR="00247C05" w:rsidRDefault="00247C05" w:rsidP="00247C05">
            <w:del w:id="496" w:author="jessica qv" w:date="2018-03-11T16:58:00Z">
              <w:r w:rsidDel="00E11FB7">
                <w:delText>Infactibilidad de funcionalidades</w:delText>
              </w:r>
            </w:del>
            <w:ins w:id="497" w:author="jessica qv" w:date="2018-03-11T16:58:00Z">
              <w:r>
                <w:t>Funcionalidades</w:t>
              </w:r>
            </w:ins>
            <w:del w:id="498" w:author="jessica qv" w:date="2018-03-11T16:58:00Z">
              <w:r w:rsidDel="00E11FB7">
                <w:delText xml:space="preserve"> </w:delText>
              </w:r>
            </w:del>
            <w:ins w:id="499" w:author="jessica qv" w:date="2018-03-11T16:58:00Z">
              <w:r>
                <w:t xml:space="preserve"> que por su grado de complejidad superen el tiempo del proyecto.</w:t>
              </w:r>
            </w:ins>
            <w:del w:id="500" w:author="jessica qv" w:date="2018-03-11T16:58:00Z">
              <w:r w:rsidDel="00E11FB7">
                <w:delText>en el sistema.</w:delText>
              </w:r>
            </w:del>
          </w:p>
        </w:tc>
        <w:tc>
          <w:tcPr>
            <w:tcW w:w="461" w:type="pct"/>
            <w:gridSpan w:val="2"/>
            <w:tcPrChange w:id="501" w:author="jessica qv" w:date="2018-03-12T20:26:00Z">
              <w:tcPr>
                <w:tcW w:w="573" w:type="pct"/>
              </w:tcPr>
            </w:tcPrChange>
          </w:tcPr>
          <w:p w:rsidR="00247C05" w:rsidRDefault="00247C05" w:rsidP="00247C05">
            <w:r>
              <w:t>Moderada</w:t>
            </w:r>
          </w:p>
        </w:tc>
        <w:tc>
          <w:tcPr>
            <w:tcW w:w="426" w:type="pct"/>
            <w:tcPrChange w:id="502" w:author="jessica qv" w:date="2018-03-12T20:26:00Z">
              <w:tcPr>
                <w:tcW w:w="552" w:type="pct"/>
              </w:tcPr>
            </w:tcPrChange>
          </w:tcPr>
          <w:p w:rsidR="00247C05" w:rsidRDefault="00247C05" w:rsidP="00247C05">
            <w:r>
              <w:t>Grave</w:t>
            </w:r>
          </w:p>
        </w:tc>
        <w:tc>
          <w:tcPr>
            <w:tcW w:w="1817" w:type="pct"/>
            <w:tcPrChange w:id="503" w:author="jessica qv" w:date="2018-03-12T20:26:00Z">
              <w:tcPr>
                <w:tcW w:w="1927" w:type="pct"/>
              </w:tcPr>
            </w:tcPrChange>
          </w:tcPr>
          <w:p w:rsidR="00247C05" w:rsidRDefault="00247C05" w:rsidP="00247C0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504" w:author="jessica qv" w:date="2018-03-11T17:04:00Z">
                <w:pPr>
                  <w:numPr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Reunirse con el cliente y explicar detalladamente las razones de dicho inconveniente y llegar a un acuerdo.</w:t>
            </w:r>
          </w:p>
        </w:tc>
        <w:tc>
          <w:tcPr>
            <w:tcW w:w="890" w:type="pct"/>
            <w:tcPrChange w:id="505" w:author="jessica qv" w:date="2018-03-12T20:26:00Z">
              <w:tcPr>
                <w:tcW w:w="1" w:type="pct"/>
                <w:gridSpan w:val="2"/>
              </w:tcPr>
            </w:tcPrChange>
          </w:tcPr>
          <w:p w:rsidR="00247C05" w:rsidRDefault="00247C05" w:rsidP="00247C0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rPr>
                <w:ins w:id="506" w:author="jessica qv" w:date="2018-03-12T20:18:00Z"/>
              </w:rPr>
            </w:pPr>
          </w:p>
        </w:tc>
      </w:tr>
      <w:tr w:rsidR="00247C05" w:rsidTr="00247C05">
        <w:tblPrEx>
          <w:tblW w:w="5000" w:type="pct"/>
          <w:tblLayout w:type="fixed"/>
          <w:tblPrExChange w:id="507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508" w:author="jessica qv" w:date="2018-03-12T20:26:00Z">
              <w:tcPr>
                <w:tcW w:w="212" w:type="pct"/>
              </w:tcPr>
            </w:tcPrChange>
          </w:tcPr>
          <w:p w:rsidR="00247C05" w:rsidRDefault="00247C05" w:rsidP="00247C05">
            <w:ins w:id="509" w:author="jessica qv" w:date="2018-03-11T16:59:00Z">
              <w:r>
                <w:t>8</w:t>
              </w:r>
            </w:ins>
          </w:p>
        </w:tc>
        <w:tc>
          <w:tcPr>
            <w:tcW w:w="541" w:type="pct"/>
            <w:tcPrChange w:id="510" w:author="jessica qv" w:date="2018-03-12T20:26:00Z">
              <w:tcPr>
                <w:tcW w:w="749" w:type="pct"/>
              </w:tcPr>
            </w:tcPrChange>
          </w:tcPr>
          <w:p w:rsidR="00247C05" w:rsidRDefault="00247C05" w:rsidP="00247C05">
            <w:ins w:id="511" w:author="jessica qv" w:date="2018-03-11T16:59:00Z">
              <w:r>
                <w:t>Requisitos</w:t>
              </w:r>
            </w:ins>
          </w:p>
        </w:tc>
        <w:tc>
          <w:tcPr>
            <w:tcW w:w="713" w:type="pct"/>
            <w:tcPrChange w:id="512" w:author="jessica qv" w:date="2018-03-12T20:26:00Z">
              <w:tcPr>
                <w:tcW w:w="987" w:type="pct"/>
              </w:tcPr>
            </w:tcPrChange>
          </w:tcPr>
          <w:p w:rsidR="00247C05" w:rsidRDefault="00247C05" w:rsidP="00247C05">
            <w:r>
              <w:t>Solicitud de cambios por parte del cliente.</w:t>
            </w:r>
          </w:p>
        </w:tc>
        <w:tc>
          <w:tcPr>
            <w:tcW w:w="461" w:type="pct"/>
            <w:gridSpan w:val="2"/>
            <w:tcPrChange w:id="513" w:author="jessica qv" w:date="2018-03-12T20:26:00Z">
              <w:tcPr>
                <w:tcW w:w="573" w:type="pct"/>
              </w:tcPr>
            </w:tcPrChange>
          </w:tcPr>
          <w:p w:rsidR="00247C05" w:rsidRDefault="00247C05" w:rsidP="00247C05">
            <w:r>
              <w:t>Moderada</w:t>
            </w:r>
          </w:p>
        </w:tc>
        <w:tc>
          <w:tcPr>
            <w:tcW w:w="426" w:type="pct"/>
            <w:tcPrChange w:id="514" w:author="jessica qv" w:date="2018-03-12T20:26:00Z">
              <w:tcPr>
                <w:tcW w:w="552" w:type="pct"/>
              </w:tcPr>
            </w:tcPrChange>
          </w:tcPr>
          <w:p w:rsidR="00247C05" w:rsidRDefault="00247C05" w:rsidP="00247C05">
            <w:r>
              <w:t>Tolerable</w:t>
            </w:r>
          </w:p>
        </w:tc>
        <w:tc>
          <w:tcPr>
            <w:tcW w:w="1817" w:type="pct"/>
            <w:tcPrChange w:id="515" w:author="jessica qv" w:date="2018-03-12T20:26:00Z">
              <w:tcPr>
                <w:tcW w:w="1927" w:type="pct"/>
              </w:tcPr>
            </w:tcPrChange>
          </w:tcPr>
          <w:p w:rsidR="00247C05" w:rsidRDefault="00247C05" w:rsidP="00247C0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pPrChange w:id="516" w:author="jessica qv" w:date="2018-03-11T17:04:00Z">
                <w:pPr>
                  <w:numPr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 w:hanging="360"/>
                  <w:contextualSpacing/>
                  <w:jc w:val="both"/>
                </w:pPr>
              </w:pPrChange>
            </w:pPr>
            <w:r>
              <w:t>Estudiar la viabilidad de los cambios solicitados, y tomar una decisión de viabilidad.</w:t>
            </w:r>
          </w:p>
        </w:tc>
        <w:tc>
          <w:tcPr>
            <w:tcW w:w="890" w:type="pct"/>
            <w:tcPrChange w:id="517" w:author="jessica qv" w:date="2018-03-12T20:26:00Z">
              <w:tcPr>
                <w:tcW w:w="1" w:type="pct"/>
                <w:gridSpan w:val="2"/>
              </w:tcPr>
            </w:tcPrChange>
          </w:tcPr>
          <w:p w:rsidR="00247C05" w:rsidRDefault="00247C05" w:rsidP="00247C05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firstLine="0"/>
              <w:contextualSpacing/>
              <w:jc w:val="both"/>
              <w:rPr>
                <w:ins w:id="518" w:author="jessica qv" w:date="2018-03-12T20:18:00Z"/>
              </w:rPr>
            </w:pPr>
          </w:p>
        </w:tc>
      </w:tr>
      <w:tr w:rsidR="00247C05" w:rsidTr="00247C05">
        <w:tc>
          <w:tcPr>
            <w:tcW w:w="5000" w:type="pct"/>
            <w:gridSpan w:val="8"/>
            <w:shd w:val="clear" w:color="auto" w:fill="D1D1FB"/>
          </w:tcPr>
          <w:p w:rsidR="00247C05" w:rsidRPr="00863501" w:rsidRDefault="00247C05" w:rsidP="00247C05">
            <w:pPr>
              <w:ind w:left="360"/>
              <w:jc w:val="center"/>
              <w:rPr>
                <w:ins w:id="519" w:author="jessica qv" w:date="2018-03-12T20:18:00Z"/>
                <w:b/>
                <w:rPrChange w:id="520" w:author="jessica qv" w:date="2018-03-11T17:06:00Z">
                  <w:rPr>
                    <w:ins w:id="521" w:author="jessica qv" w:date="2018-03-12T20:18:00Z"/>
                    <w:b/>
                  </w:rPr>
                </w:rPrChange>
              </w:rPr>
            </w:pPr>
            <w:r w:rsidRPr="00863501">
              <w:rPr>
                <w:b/>
                <w:rPrChange w:id="522" w:author="jessica qv" w:date="2018-03-11T17:06:00Z">
                  <w:rPr/>
                </w:rPrChange>
              </w:rPr>
              <w:t xml:space="preserve">Riesgos del </w:t>
            </w:r>
            <w:r w:rsidRPr="00863501">
              <w:rPr>
                <w:b/>
                <w:shd w:val="clear" w:color="auto" w:fill="8EAADB" w:themeFill="accent5" w:themeFillTint="99"/>
                <w:rPrChange w:id="523" w:author="jessica qv" w:date="2018-03-11T17:06:00Z">
                  <w:rPr>
                    <w:shd w:val="clear" w:color="auto" w:fill="8EAADB" w:themeFill="accent5" w:themeFillTint="99"/>
                  </w:rPr>
                </w:rPrChange>
              </w:rPr>
              <w:t>negocio</w:t>
            </w:r>
          </w:p>
        </w:tc>
      </w:tr>
      <w:tr w:rsidR="00247C05" w:rsidTr="00247C05">
        <w:tblPrEx>
          <w:tblW w:w="5000" w:type="pct"/>
          <w:tblLayout w:type="fixed"/>
          <w:tblPrExChange w:id="524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shd w:val="clear" w:color="auto" w:fill="D1D1FB"/>
            <w:tcPrChange w:id="525" w:author="jessica qv" w:date="2018-03-12T20:26:00Z">
              <w:tcPr>
                <w:tcW w:w="212" w:type="pct"/>
                <w:shd w:val="clear" w:color="auto" w:fill="D1D1FB"/>
              </w:tcPr>
            </w:tcPrChange>
          </w:tcPr>
          <w:p w:rsidR="00247C05" w:rsidRPr="00863501" w:rsidRDefault="00247C05" w:rsidP="00247C05">
            <w:pPr>
              <w:rPr>
                <w:b/>
                <w:rPrChange w:id="526" w:author="jessica qv" w:date="2018-03-11T17:06:00Z">
                  <w:rPr/>
                </w:rPrChange>
              </w:rPr>
            </w:pPr>
            <w:r w:rsidRPr="00863501">
              <w:rPr>
                <w:b/>
                <w:rPrChange w:id="527" w:author="jessica qv" w:date="2018-03-11T17:06:00Z">
                  <w:rPr/>
                </w:rPrChange>
              </w:rPr>
              <w:t>No.</w:t>
            </w:r>
          </w:p>
        </w:tc>
        <w:tc>
          <w:tcPr>
            <w:tcW w:w="541" w:type="pct"/>
            <w:shd w:val="clear" w:color="auto" w:fill="D1D1FB"/>
            <w:tcPrChange w:id="528" w:author="jessica qv" w:date="2018-03-12T20:26:00Z">
              <w:tcPr>
                <w:tcW w:w="749" w:type="pct"/>
                <w:shd w:val="clear" w:color="auto" w:fill="D1D1FB"/>
              </w:tcPr>
            </w:tcPrChange>
          </w:tcPr>
          <w:p w:rsidR="00247C05" w:rsidRPr="00863501" w:rsidRDefault="00247C05" w:rsidP="00247C05">
            <w:pPr>
              <w:tabs>
                <w:tab w:val="left" w:pos="1327"/>
              </w:tabs>
              <w:rPr>
                <w:b/>
                <w:rPrChange w:id="529" w:author="jessica qv" w:date="2018-03-11T17:06:00Z">
                  <w:rPr/>
                </w:rPrChange>
              </w:rPr>
            </w:pPr>
            <w:r w:rsidRPr="00863501">
              <w:rPr>
                <w:b/>
                <w:rPrChange w:id="530" w:author="jessica qv" w:date="2018-03-11T17:06:00Z">
                  <w:rPr/>
                </w:rPrChange>
              </w:rPr>
              <w:t>Elemento causante</w:t>
            </w:r>
          </w:p>
        </w:tc>
        <w:tc>
          <w:tcPr>
            <w:tcW w:w="713" w:type="pct"/>
            <w:shd w:val="clear" w:color="auto" w:fill="D1D1FB"/>
            <w:tcPrChange w:id="531" w:author="jessica qv" w:date="2018-03-12T20:26:00Z">
              <w:tcPr>
                <w:tcW w:w="987" w:type="pct"/>
                <w:shd w:val="clear" w:color="auto" w:fill="D1D1FB"/>
              </w:tcPr>
            </w:tcPrChange>
          </w:tcPr>
          <w:p w:rsidR="00247C05" w:rsidRPr="00863501" w:rsidRDefault="00247C05" w:rsidP="00247C05">
            <w:pPr>
              <w:rPr>
                <w:b/>
                <w:rPrChange w:id="532" w:author="jessica qv" w:date="2018-03-11T17:06:00Z">
                  <w:rPr/>
                </w:rPrChange>
              </w:rPr>
            </w:pPr>
            <w:r w:rsidRPr="00863501">
              <w:rPr>
                <w:b/>
                <w:rPrChange w:id="533" w:author="jessica qv" w:date="2018-03-11T17:06:00Z">
                  <w:rPr/>
                </w:rPrChange>
              </w:rPr>
              <w:t xml:space="preserve">Posible Riesgo </w:t>
            </w:r>
          </w:p>
        </w:tc>
        <w:tc>
          <w:tcPr>
            <w:tcW w:w="414" w:type="pct"/>
            <w:shd w:val="clear" w:color="auto" w:fill="D1D1FB"/>
            <w:tcPrChange w:id="534" w:author="jessica qv" w:date="2018-03-12T20:26:00Z">
              <w:tcPr>
                <w:tcW w:w="573" w:type="pct"/>
                <w:shd w:val="clear" w:color="auto" w:fill="D1D1FB"/>
              </w:tcPr>
            </w:tcPrChange>
          </w:tcPr>
          <w:p w:rsidR="00247C05" w:rsidRPr="00863501" w:rsidRDefault="00247C05" w:rsidP="00247C05">
            <w:pPr>
              <w:rPr>
                <w:b/>
                <w:rPrChange w:id="535" w:author="jessica qv" w:date="2018-03-11T17:06:00Z">
                  <w:rPr/>
                </w:rPrChange>
              </w:rPr>
            </w:pPr>
            <w:r w:rsidRPr="00863501">
              <w:rPr>
                <w:b/>
                <w:rPrChange w:id="536" w:author="jessica qv" w:date="2018-03-11T17:06:00Z">
                  <w:rPr/>
                </w:rPrChange>
              </w:rPr>
              <w:t>Probabilidad</w:t>
            </w:r>
          </w:p>
        </w:tc>
        <w:tc>
          <w:tcPr>
            <w:tcW w:w="473" w:type="pct"/>
            <w:gridSpan w:val="2"/>
            <w:shd w:val="clear" w:color="auto" w:fill="D1D1FB"/>
            <w:tcPrChange w:id="537" w:author="jessica qv" w:date="2018-03-12T20:26:00Z">
              <w:tcPr>
                <w:tcW w:w="552" w:type="pct"/>
                <w:shd w:val="clear" w:color="auto" w:fill="D1D1FB"/>
              </w:tcPr>
            </w:tcPrChange>
          </w:tcPr>
          <w:p w:rsidR="00247C05" w:rsidRPr="00863501" w:rsidRDefault="00247C05" w:rsidP="00247C05">
            <w:pPr>
              <w:rPr>
                <w:b/>
                <w:rPrChange w:id="538" w:author="jessica qv" w:date="2018-03-11T17:06:00Z">
                  <w:rPr/>
                </w:rPrChange>
              </w:rPr>
            </w:pPr>
            <w:r w:rsidRPr="00863501">
              <w:rPr>
                <w:b/>
                <w:rPrChange w:id="539" w:author="jessica qv" w:date="2018-03-11T17:06:00Z">
                  <w:rPr/>
                </w:rPrChange>
              </w:rPr>
              <w:t>Efecto</w:t>
            </w:r>
          </w:p>
        </w:tc>
        <w:tc>
          <w:tcPr>
            <w:tcW w:w="1817" w:type="pct"/>
            <w:shd w:val="clear" w:color="auto" w:fill="D1D1FB"/>
            <w:tcPrChange w:id="540" w:author="jessica qv" w:date="2018-03-12T20:26:00Z">
              <w:tcPr>
                <w:tcW w:w="1927" w:type="pct"/>
                <w:shd w:val="clear" w:color="auto" w:fill="D1D1FB"/>
              </w:tcPr>
            </w:tcPrChange>
          </w:tcPr>
          <w:p w:rsidR="00247C05" w:rsidRPr="00863501" w:rsidRDefault="00247C05" w:rsidP="00247C05">
            <w:pPr>
              <w:ind w:left="360"/>
              <w:rPr>
                <w:b/>
                <w:rPrChange w:id="541" w:author="jessica qv" w:date="2018-03-11T17:06:00Z">
                  <w:rPr/>
                </w:rPrChange>
              </w:rPr>
              <w:pPrChange w:id="542" w:author="jessica qv" w:date="2018-03-11T17:05:00Z">
                <w:pPr/>
              </w:pPrChange>
            </w:pPr>
            <w:r w:rsidRPr="00863501">
              <w:rPr>
                <w:b/>
                <w:rPrChange w:id="543" w:author="jessica qv" w:date="2018-03-11T17:06:00Z">
                  <w:rPr/>
                </w:rPrChange>
              </w:rPr>
              <w:t>Estrategia</w:t>
            </w:r>
          </w:p>
        </w:tc>
        <w:tc>
          <w:tcPr>
            <w:tcW w:w="890" w:type="pct"/>
            <w:shd w:val="clear" w:color="auto" w:fill="D1D1FB"/>
            <w:tcPrChange w:id="544" w:author="jessica qv" w:date="2018-03-12T20:26:00Z">
              <w:tcPr>
                <w:tcW w:w="1" w:type="pct"/>
                <w:gridSpan w:val="2"/>
                <w:shd w:val="clear" w:color="auto" w:fill="D1D1FB"/>
              </w:tcPr>
            </w:tcPrChange>
          </w:tcPr>
          <w:p w:rsidR="00247C05" w:rsidRPr="00863501" w:rsidRDefault="00247C05" w:rsidP="00247C05">
            <w:pPr>
              <w:ind w:left="360"/>
              <w:rPr>
                <w:ins w:id="545" w:author="jessica qv" w:date="2018-03-12T20:18:00Z"/>
                <w:b/>
                <w:rPrChange w:id="546" w:author="jessica qv" w:date="2018-03-11T17:06:00Z">
                  <w:rPr>
                    <w:ins w:id="547" w:author="jessica qv" w:date="2018-03-12T20:18:00Z"/>
                    <w:b/>
                  </w:rPr>
                </w:rPrChange>
              </w:rPr>
            </w:pPr>
            <w:ins w:id="548" w:author="jessica qv" w:date="2018-03-12T20:32:00Z">
              <w:r>
                <w:rPr>
                  <w:b/>
                </w:rPr>
                <w:t xml:space="preserve">Tiempos de auditoria </w:t>
              </w:r>
            </w:ins>
          </w:p>
        </w:tc>
      </w:tr>
      <w:tr w:rsidR="00247C05" w:rsidTr="00247C05">
        <w:tblPrEx>
          <w:tblW w:w="5000" w:type="pct"/>
          <w:tblLayout w:type="fixed"/>
          <w:tblPrExChange w:id="549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550" w:author="jessica qv" w:date="2018-03-12T20:26:00Z">
              <w:tcPr>
                <w:tcW w:w="212" w:type="pct"/>
              </w:tcPr>
            </w:tcPrChange>
          </w:tcPr>
          <w:p w:rsidR="00247C05" w:rsidRDefault="00247C05" w:rsidP="00247C05">
            <w:ins w:id="551" w:author="jessica qv" w:date="2018-03-11T16:59:00Z">
              <w:r>
                <w:t>1</w:t>
              </w:r>
            </w:ins>
          </w:p>
        </w:tc>
        <w:tc>
          <w:tcPr>
            <w:tcW w:w="541" w:type="pct"/>
            <w:tcPrChange w:id="552" w:author="jessica qv" w:date="2018-03-12T20:26:00Z">
              <w:tcPr>
                <w:tcW w:w="749" w:type="pct"/>
              </w:tcPr>
            </w:tcPrChange>
          </w:tcPr>
          <w:p w:rsidR="00247C05" w:rsidRDefault="00247C05" w:rsidP="00247C05">
            <w:ins w:id="553" w:author="jessica qv" w:date="2018-03-11T17:00:00Z">
              <w:r>
                <w:t>Cambios en el mercado</w:t>
              </w:r>
            </w:ins>
          </w:p>
        </w:tc>
        <w:tc>
          <w:tcPr>
            <w:tcW w:w="713" w:type="pct"/>
            <w:tcPrChange w:id="554" w:author="jessica qv" w:date="2018-03-12T20:26:00Z">
              <w:tcPr>
                <w:tcW w:w="987" w:type="pct"/>
              </w:tcPr>
            </w:tcPrChange>
          </w:tcPr>
          <w:p w:rsidR="00247C05" w:rsidRDefault="00247C05" w:rsidP="00247C05">
            <w:r>
              <w:t>Cambio en el indicador de producción</w:t>
            </w:r>
          </w:p>
        </w:tc>
        <w:tc>
          <w:tcPr>
            <w:tcW w:w="414" w:type="pct"/>
            <w:tcPrChange w:id="555" w:author="jessica qv" w:date="2018-03-12T20:26:00Z">
              <w:tcPr>
                <w:tcW w:w="573" w:type="pct"/>
              </w:tcPr>
            </w:tcPrChange>
          </w:tcPr>
          <w:p w:rsidR="00247C05" w:rsidRDefault="00247C05" w:rsidP="00247C05">
            <w:ins w:id="556" w:author="jessica qv" w:date="2018-03-11T17:00:00Z">
              <w:r>
                <w:t>Baja</w:t>
              </w:r>
            </w:ins>
          </w:p>
        </w:tc>
        <w:tc>
          <w:tcPr>
            <w:tcW w:w="473" w:type="pct"/>
            <w:gridSpan w:val="2"/>
            <w:tcPrChange w:id="557" w:author="jessica qv" w:date="2018-03-12T20:26:00Z">
              <w:tcPr>
                <w:tcW w:w="552" w:type="pct"/>
              </w:tcPr>
            </w:tcPrChange>
          </w:tcPr>
          <w:p w:rsidR="00247C05" w:rsidRDefault="00247C05" w:rsidP="00247C05">
            <w:ins w:id="558" w:author="jessica qv" w:date="2018-03-11T17:00:00Z">
              <w:r>
                <w:t>Catastrófico</w:t>
              </w:r>
            </w:ins>
          </w:p>
        </w:tc>
        <w:tc>
          <w:tcPr>
            <w:tcW w:w="1817" w:type="pct"/>
            <w:tcPrChange w:id="559" w:author="jessica qv" w:date="2018-03-12T20:26:00Z">
              <w:tcPr>
                <w:tcW w:w="1927" w:type="pct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pPrChange w:id="560" w:author="jessica qv" w:date="2018-03-11T17:04:00Z">
                <w:pPr/>
              </w:pPrChange>
            </w:pPr>
            <w:ins w:id="561" w:author="jessica qv" w:date="2018-03-11T17:00:00Z">
              <w:r>
                <w:t>Permanecer al día en las noticias relacionadas con el modelo de negocio que se está trabajando</w:t>
              </w:r>
            </w:ins>
          </w:p>
        </w:tc>
        <w:tc>
          <w:tcPr>
            <w:tcW w:w="890" w:type="pct"/>
            <w:tcPrChange w:id="562" w:author="jessica qv" w:date="2018-03-12T20:26:00Z">
              <w:tcPr>
                <w:tcW w:w="1" w:type="pct"/>
                <w:gridSpan w:val="2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rPr>
                <w:ins w:id="563" w:author="jessica qv" w:date="2018-03-12T20:18:00Z"/>
              </w:rPr>
            </w:pPr>
            <w:ins w:id="564" w:author="jessica qv" w:date="2018-03-12T20:33:00Z">
              <w:r>
                <w:t>Cuando se presente se estiman tiempos</w:t>
              </w:r>
            </w:ins>
          </w:p>
        </w:tc>
      </w:tr>
      <w:tr w:rsidR="00247C05" w:rsidTr="00247C05">
        <w:tblPrEx>
          <w:tblW w:w="5000" w:type="pct"/>
          <w:tblLayout w:type="fixed"/>
          <w:tblPrExChange w:id="565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566" w:author="jessica qv" w:date="2018-03-12T20:26:00Z">
              <w:tcPr>
                <w:tcW w:w="212" w:type="pct"/>
              </w:tcPr>
            </w:tcPrChange>
          </w:tcPr>
          <w:p w:rsidR="00247C05" w:rsidRDefault="00247C05" w:rsidP="00247C05">
            <w:ins w:id="567" w:author="jessica qv" w:date="2018-03-11T17:06:00Z">
              <w:r>
                <w:t>2</w:t>
              </w:r>
            </w:ins>
          </w:p>
        </w:tc>
        <w:tc>
          <w:tcPr>
            <w:tcW w:w="541" w:type="pct"/>
            <w:tcPrChange w:id="568" w:author="jessica qv" w:date="2018-03-12T20:26:00Z">
              <w:tcPr>
                <w:tcW w:w="749" w:type="pct"/>
              </w:tcPr>
            </w:tcPrChange>
          </w:tcPr>
          <w:p w:rsidR="00247C05" w:rsidRDefault="00247C05" w:rsidP="00247C05">
            <w:ins w:id="569" w:author="jessica qv" w:date="2018-03-11T17:00:00Z">
              <w:r>
                <w:t>Inconformidad de directivos</w:t>
              </w:r>
            </w:ins>
          </w:p>
        </w:tc>
        <w:tc>
          <w:tcPr>
            <w:tcW w:w="713" w:type="pct"/>
            <w:tcPrChange w:id="570" w:author="jessica qv" w:date="2018-03-12T20:26:00Z">
              <w:tcPr>
                <w:tcW w:w="987" w:type="pct"/>
              </w:tcPr>
            </w:tcPrChange>
          </w:tcPr>
          <w:p w:rsidR="00247C05" w:rsidRDefault="00247C05" w:rsidP="00247C05">
            <w:r>
              <w:t>Rechazo de los gerentes al proyecto</w:t>
            </w:r>
          </w:p>
        </w:tc>
        <w:tc>
          <w:tcPr>
            <w:tcW w:w="414" w:type="pct"/>
            <w:tcPrChange w:id="571" w:author="jessica qv" w:date="2018-03-12T20:26:00Z">
              <w:tcPr>
                <w:tcW w:w="573" w:type="pct"/>
              </w:tcPr>
            </w:tcPrChange>
          </w:tcPr>
          <w:p w:rsidR="00247C05" w:rsidRDefault="00247C05" w:rsidP="00247C05">
            <w:ins w:id="572" w:author="jessica qv" w:date="2018-03-11T17:00:00Z">
              <w:r>
                <w:t>Media</w:t>
              </w:r>
            </w:ins>
          </w:p>
        </w:tc>
        <w:tc>
          <w:tcPr>
            <w:tcW w:w="473" w:type="pct"/>
            <w:gridSpan w:val="2"/>
            <w:tcPrChange w:id="573" w:author="jessica qv" w:date="2018-03-12T20:26:00Z">
              <w:tcPr>
                <w:tcW w:w="552" w:type="pct"/>
              </w:tcPr>
            </w:tcPrChange>
          </w:tcPr>
          <w:p w:rsidR="00247C05" w:rsidRDefault="00247C05" w:rsidP="00247C05">
            <w:ins w:id="574" w:author="jessica qv" w:date="2018-03-11T17:01:00Z">
              <w:r>
                <w:t>Catastrófico</w:t>
              </w:r>
            </w:ins>
          </w:p>
        </w:tc>
        <w:tc>
          <w:tcPr>
            <w:tcW w:w="1817" w:type="pct"/>
            <w:tcPrChange w:id="575" w:author="jessica qv" w:date="2018-03-12T20:26:00Z">
              <w:tcPr>
                <w:tcW w:w="1927" w:type="pct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pPrChange w:id="576" w:author="jessica qv" w:date="2018-03-11T17:04:00Z">
                <w:pPr/>
              </w:pPrChange>
            </w:pPr>
            <w:ins w:id="577" w:author="jessica qv" w:date="2018-03-11T17:01:00Z">
              <w:r>
                <w:t>Presentar una propuesta inicial y propuestas de las mejoras que se vayan a realizar para que sean aprobados antes de una entrega final.</w:t>
              </w:r>
            </w:ins>
          </w:p>
        </w:tc>
        <w:tc>
          <w:tcPr>
            <w:tcW w:w="890" w:type="pct"/>
            <w:tcPrChange w:id="578" w:author="jessica qv" w:date="2018-03-12T20:26:00Z">
              <w:tcPr>
                <w:tcW w:w="1" w:type="pct"/>
                <w:gridSpan w:val="2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rPr>
                <w:ins w:id="579" w:author="jessica qv" w:date="2018-03-12T20:18:00Z"/>
              </w:rPr>
            </w:pPr>
            <w:ins w:id="580" w:author="jessica qv" w:date="2018-03-12T20:33:00Z">
              <w:r>
                <w:t>Cuando se presente se estiman tiempos</w:t>
              </w:r>
            </w:ins>
          </w:p>
        </w:tc>
      </w:tr>
      <w:tr w:rsidR="00247C05" w:rsidTr="00247C05">
        <w:tblPrEx>
          <w:tblW w:w="5000" w:type="pct"/>
          <w:tblLayout w:type="fixed"/>
          <w:tblPrExChange w:id="581" w:author="jessica qv" w:date="2018-03-12T20:26:00Z">
            <w:tblPrEx>
              <w:tblW w:w="4991" w:type="pct"/>
              <w:tblLayout w:type="fixed"/>
            </w:tblPrEx>
          </w:tblPrExChange>
        </w:tblPrEx>
        <w:tc>
          <w:tcPr>
            <w:tcW w:w="152" w:type="pct"/>
            <w:tcPrChange w:id="582" w:author="jessica qv" w:date="2018-03-12T20:26:00Z">
              <w:tcPr>
                <w:tcW w:w="212" w:type="pct"/>
              </w:tcPr>
            </w:tcPrChange>
          </w:tcPr>
          <w:p w:rsidR="00247C05" w:rsidRDefault="00247C05" w:rsidP="00247C05">
            <w:ins w:id="583" w:author="jessica qv" w:date="2018-03-11T17:06:00Z">
              <w:r>
                <w:t>3</w:t>
              </w:r>
            </w:ins>
          </w:p>
        </w:tc>
        <w:tc>
          <w:tcPr>
            <w:tcW w:w="541" w:type="pct"/>
            <w:tcPrChange w:id="584" w:author="jessica qv" w:date="2018-03-12T20:26:00Z">
              <w:tcPr>
                <w:tcW w:w="749" w:type="pct"/>
              </w:tcPr>
            </w:tcPrChange>
          </w:tcPr>
          <w:p w:rsidR="00247C05" w:rsidRDefault="00247C05" w:rsidP="00247C05">
            <w:r>
              <w:t>Cambio de administración</w:t>
            </w:r>
          </w:p>
        </w:tc>
        <w:tc>
          <w:tcPr>
            <w:tcW w:w="713" w:type="pct"/>
            <w:tcPrChange w:id="585" w:author="jessica qv" w:date="2018-03-12T20:26:00Z">
              <w:tcPr>
                <w:tcW w:w="987" w:type="pct"/>
              </w:tcPr>
            </w:tcPrChange>
          </w:tcPr>
          <w:p w:rsidR="00247C05" w:rsidRDefault="00247C05" w:rsidP="00247C05">
            <w:r>
              <w:t>La organización se reestructura y una nueva administración se responsabiliza del proyecto</w:t>
            </w:r>
          </w:p>
          <w:p w:rsidR="00247C05" w:rsidRDefault="00247C05" w:rsidP="00247C05"/>
        </w:tc>
        <w:tc>
          <w:tcPr>
            <w:tcW w:w="414" w:type="pct"/>
            <w:tcPrChange w:id="586" w:author="jessica qv" w:date="2018-03-12T20:26:00Z">
              <w:tcPr>
                <w:tcW w:w="573" w:type="pct"/>
              </w:tcPr>
            </w:tcPrChange>
          </w:tcPr>
          <w:p w:rsidR="00247C05" w:rsidRDefault="00247C05" w:rsidP="00247C05">
            <w:r>
              <w:t>Media</w:t>
            </w:r>
          </w:p>
        </w:tc>
        <w:tc>
          <w:tcPr>
            <w:tcW w:w="473" w:type="pct"/>
            <w:gridSpan w:val="2"/>
            <w:tcPrChange w:id="587" w:author="jessica qv" w:date="2018-03-12T20:26:00Z">
              <w:tcPr>
                <w:tcW w:w="552" w:type="pct"/>
              </w:tcPr>
            </w:tcPrChange>
          </w:tcPr>
          <w:p w:rsidR="00247C05" w:rsidRDefault="00247C05" w:rsidP="00247C05">
            <w:r>
              <w:t>Tolerable</w:t>
            </w:r>
          </w:p>
        </w:tc>
        <w:tc>
          <w:tcPr>
            <w:tcW w:w="1817" w:type="pct"/>
            <w:tcPrChange w:id="588" w:author="jessica qv" w:date="2018-03-12T20:26:00Z">
              <w:tcPr>
                <w:tcW w:w="1927" w:type="pct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rPr>
                <w:ins w:id="589" w:author="jessica qv" w:date="2018-03-11T17:02:00Z"/>
              </w:rPr>
              <w:pPrChange w:id="590" w:author="jessica qv" w:date="2018-03-11T17:04:00Z">
                <w:pPr/>
              </w:pPrChange>
            </w:pPr>
            <w:ins w:id="591" w:author="jessica qv" w:date="2018-03-11T17:02:00Z">
              <w:r>
                <w:t>Documentar propuestas y avances planteados en el avance del proyecto</w:t>
              </w:r>
            </w:ins>
          </w:p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pPrChange w:id="592" w:author="jessica qv" w:date="2018-03-11T17:04:00Z">
                <w:pPr/>
              </w:pPrChange>
            </w:pPr>
            <w:ins w:id="593" w:author="jessica qv" w:date="2018-03-11T17:02:00Z">
              <w:r>
                <w:t>Involucrar a dos o más miembros de la organización que acompañen todo el proceso de estudio, diseño desarrollo e implementaci</w:t>
              </w:r>
            </w:ins>
            <w:ins w:id="594" w:author="jessica qv" w:date="2018-03-11T17:03:00Z">
              <w:r>
                <w:t>ón.</w:t>
              </w:r>
            </w:ins>
          </w:p>
        </w:tc>
        <w:tc>
          <w:tcPr>
            <w:tcW w:w="890" w:type="pct"/>
            <w:tcPrChange w:id="595" w:author="jessica qv" w:date="2018-03-12T20:26:00Z">
              <w:tcPr>
                <w:tcW w:w="1" w:type="pct"/>
                <w:gridSpan w:val="2"/>
              </w:tcPr>
            </w:tcPrChange>
          </w:tcPr>
          <w:p w:rsidR="00247C05" w:rsidRDefault="00247C05" w:rsidP="00247C05">
            <w:pPr>
              <w:pStyle w:val="Prrafodelista"/>
              <w:numPr>
                <w:ilvl w:val="0"/>
                <w:numId w:val="23"/>
              </w:numPr>
              <w:ind w:left="104" w:firstLine="0"/>
              <w:rPr>
                <w:ins w:id="596" w:author="jessica qv" w:date="2018-03-12T20:18:00Z"/>
              </w:rPr>
            </w:pPr>
            <w:ins w:id="597" w:author="jessica qv" w:date="2018-03-12T20:33:00Z">
              <w:r>
                <w:t>Cuando se presente se estiman tiempos</w:t>
              </w:r>
            </w:ins>
            <w:bookmarkStart w:id="598" w:name="_GoBack"/>
            <w:bookmarkEnd w:id="598"/>
          </w:p>
        </w:tc>
      </w:tr>
    </w:tbl>
    <w:p w:rsidR="006B0778" w:rsidRPr="00863501" w:rsidRDefault="006B0778" w:rsidP="00863501"/>
    <w:sectPr w:rsidR="006B0778" w:rsidRPr="00863501" w:rsidSect="0026441C">
      <w:pgSz w:w="15840" w:h="12240" w:orient="landscape"/>
      <w:pgMar w:top="1701" w:right="1417" w:bottom="1701" w:left="1134" w:header="708" w:footer="708" w:gutter="0"/>
      <w:pgNumType w:start="0"/>
      <w:cols w:space="708"/>
      <w:titlePg/>
      <w:docGrid w:linePitch="360"/>
      <w:sectPrChange w:id="599" w:author="jessica qv" w:date="2018-03-11T19:00:00Z">
        <w:sectPr w:rsidR="006B0778" w:rsidRPr="00863501" w:rsidSect="0026441C">
          <w:pgMar w:top="1701" w:right="1417" w:bottom="1701" w:left="1134" w:header="708" w:footer="708" w:gutter="0"/>
          <w:titlePg w:val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BDA"/>
    <w:multiLevelType w:val="multilevel"/>
    <w:tmpl w:val="CDFA8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13653"/>
    <w:multiLevelType w:val="multilevel"/>
    <w:tmpl w:val="9976B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355385"/>
    <w:multiLevelType w:val="hybridMultilevel"/>
    <w:tmpl w:val="BED808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E21D9"/>
    <w:multiLevelType w:val="multilevel"/>
    <w:tmpl w:val="5D4E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8F354F"/>
    <w:multiLevelType w:val="multilevel"/>
    <w:tmpl w:val="85F21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13596"/>
    <w:multiLevelType w:val="hybridMultilevel"/>
    <w:tmpl w:val="E45407F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596E80"/>
    <w:multiLevelType w:val="multilevel"/>
    <w:tmpl w:val="C298D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926E9B"/>
    <w:multiLevelType w:val="multilevel"/>
    <w:tmpl w:val="F2567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931260"/>
    <w:multiLevelType w:val="hybridMultilevel"/>
    <w:tmpl w:val="26363F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B5046"/>
    <w:multiLevelType w:val="multilevel"/>
    <w:tmpl w:val="B3987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2A5481"/>
    <w:multiLevelType w:val="multilevel"/>
    <w:tmpl w:val="2B26A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4825D5"/>
    <w:multiLevelType w:val="hybridMultilevel"/>
    <w:tmpl w:val="4C68B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B38D7"/>
    <w:multiLevelType w:val="hybridMultilevel"/>
    <w:tmpl w:val="F1A85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74633"/>
    <w:multiLevelType w:val="multilevel"/>
    <w:tmpl w:val="BC521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B75DC9"/>
    <w:multiLevelType w:val="multilevel"/>
    <w:tmpl w:val="5058C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230A83"/>
    <w:multiLevelType w:val="multilevel"/>
    <w:tmpl w:val="0204D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3066E9"/>
    <w:multiLevelType w:val="multilevel"/>
    <w:tmpl w:val="8368B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850AEA"/>
    <w:multiLevelType w:val="multilevel"/>
    <w:tmpl w:val="D59C3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8072CC"/>
    <w:multiLevelType w:val="hybridMultilevel"/>
    <w:tmpl w:val="8D625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55D32"/>
    <w:multiLevelType w:val="multilevel"/>
    <w:tmpl w:val="274AC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1123B3"/>
    <w:multiLevelType w:val="multilevel"/>
    <w:tmpl w:val="A6BAA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C332C9"/>
    <w:multiLevelType w:val="hybridMultilevel"/>
    <w:tmpl w:val="CE6EFC3C"/>
    <w:lvl w:ilvl="0" w:tplc="F3A0E3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C6F34"/>
    <w:multiLevelType w:val="multilevel"/>
    <w:tmpl w:val="B84A7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13"/>
  </w:num>
  <w:num w:numId="5">
    <w:abstractNumId w:val="7"/>
  </w:num>
  <w:num w:numId="6">
    <w:abstractNumId w:val="22"/>
  </w:num>
  <w:num w:numId="7">
    <w:abstractNumId w:val="16"/>
  </w:num>
  <w:num w:numId="8">
    <w:abstractNumId w:val="6"/>
  </w:num>
  <w:num w:numId="9">
    <w:abstractNumId w:val="14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20"/>
  </w:num>
  <w:num w:numId="15">
    <w:abstractNumId w:val="9"/>
  </w:num>
  <w:num w:numId="16">
    <w:abstractNumId w:val="15"/>
  </w:num>
  <w:num w:numId="17">
    <w:abstractNumId w:val="12"/>
  </w:num>
  <w:num w:numId="18">
    <w:abstractNumId w:val="5"/>
  </w:num>
  <w:num w:numId="19">
    <w:abstractNumId w:val="18"/>
  </w:num>
  <w:num w:numId="20">
    <w:abstractNumId w:val="2"/>
  </w:num>
  <w:num w:numId="21">
    <w:abstractNumId w:val="8"/>
  </w:num>
  <w:num w:numId="22">
    <w:abstractNumId w:val="11"/>
  </w:num>
  <w:num w:numId="23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ssica qv">
    <w15:presenceInfo w15:providerId="Windows Live" w15:userId="d1d31eb8ed390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85"/>
    <w:rsid w:val="000454DA"/>
    <w:rsid w:val="001E573F"/>
    <w:rsid w:val="00247C05"/>
    <w:rsid w:val="0026441C"/>
    <w:rsid w:val="002A64E2"/>
    <w:rsid w:val="002F0C8D"/>
    <w:rsid w:val="003E1087"/>
    <w:rsid w:val="004B6B3D"/>
    <w:rsid w:val="006B0778"/>
    <w:rsid w:val="007B4187"/>
    <w:rsid w:val="00863501"/>
    <w:rsid w:val="0093656B"/>
    <w:rsid w:val="00952385"/>
    <w:rsid w:val="0096543C"/>
    <w:rsid w:val="009C321A"/>
    <w:rsid w:val="00AA6571"/>
    <w:rsid w:val="00C06F7E"/>
    <w:rsid w:val="00C119E4"/>
    <w:rsid w:val="00C27FCC"/>
    <w:rsid w:val="00D047F9"/>
    <w:rsid w:val="00DC31F2"/>
    <w:rsid w:val="00E11FB7"/>
    <w:rsid w:val="00E35027"/>
    <w:rsid w:val="00E727CD"/>
    <w:rsid w:val="00ED4F42"/>
    <w:rsid w:val="00ED6302"/>
    <w:rsid w:val="00F12D70"/>
    <w:rsid w:val="00FA4949"/>
    <w:rsid w:val="00FB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8F780-7A42-4695-9D2D-C8B017D6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B3D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23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3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501"/>
    <w:rPr>
      <w:rFonts w:ascii="Segoe UI" w:hAnsi="Segoe UI" w:cs="Segoe UI"/>
      <w:sz w:val="18"/>
      <w:szCs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26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inespaciado">
    <w:name w:val="No Spacing"/>
    <w:link w:val="SinespaciadoCar"/>
    <w:uiPriority w:val="1"/>
    <w:qFormat/>
    <w:rsid w:val="002644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41C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23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29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1249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trazabilidad para la empresa Valle del Café</vt:lpstr>
    </vt:vector>
  </TitlesOfParts>
  <Company/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trazabilidad para la empresa Valle del Café</dc:title>
  <dc:subject>Documento de riesgos</dc:subject>
  <dc:creator>jessica qv</dc:creator>
  <cp:keywords/>
  <dc:description/>
  <cp:lastModifiedBy>jessica qv</cp:lastModifiedBy>
  <cp:revision>19</cp:revision>
  <dcterms:created xsi:type="dcterms:W3CDTF">2018-03-11T20:30:00Z</dcterms:created>
  <dcterms:modified xsi:type="dcterms:W3CDTF">2018-03-13T01:33:00Z</dcterms:modified>
</cp:coreProperties>
</file>